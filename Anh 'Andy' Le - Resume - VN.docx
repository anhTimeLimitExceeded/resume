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4"/>
        <w:gridCol w:w="1980"/>
      </w:tblGrid>
      <w:tr w:rsidR="00D72AD2" w:rsidRPr="000E325B" w14:paraId="081EB18B" w14:textId="77777777" w:rsidTr="002E088C">
        <w:tc>
          <w:tcPr>
            <w:tcW w:w="10904" w:type="dxa"/>
            <w:gridSpan w:val="2"/>
          </w:tcPr>
          <w:p w14:paraId="66D61531" w14:textId="5EB67996" w:rsidR="00D72AD2" w:rsidRPr="005A5D5A" w:rsidRDefault="008541F3" w:rsidP="00D72AD2">
            <w:pPr>
              <w:pStyle w:val="Normal1"/>
              <w:spacing w:before="60" w:after="6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ANH </w:t>
            </w:r>
            <w:r w:rsidR="00C163A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‘ANDY’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LE</w:t>
            </w:r>
          </w:p>
          <w:p w14:paraId="3DF7DBC8" w14:textId="709F6EC4" w:rsidR="008C4CE7" w:rsidRPr="005A5D5A" w:rsidRDefault="00D24D33" w:rsidP="00003C35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UB#5883 408 S. Locust Street, Greencastle, IN, 46135</w:t>
            </w:r>
          </w:p>
          <w:p w14:paraId="5DD67A4D" w14:textId="42258FFC" w:rsidR="00EA6A76" w:rsidRPr="004F7BA4" w:rsidRDefault="00E27183" w:rsidP="00101070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DF30CB" w:rsidRPr="002E088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https://github.com/andytle</w:t>
              </w:r>
            </w:hyperlink>
            <w:r w:rsidR="000E325B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463C58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9" w:history="1">
              <w:r w:rsidR="00101070" w:rsidRPr="002E088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anhle_2022@depauw.edu</w:t>
              </w:r>
            </w:hyperlink>
            <w:r w:rsidR="00D72AD2"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 xml:space="preserve"> (765)-719-3539</w:t>
            </w:r>
          </w:p>
        </w:tc>
      </w:tr>
      <w:tr w:rsidR="00D72AD2" w:rsidRPr="00BD7841" w14:paraId="0AAE496C" w14:textId="77777777" w:rsidTr="002E088C">
        <w:trPr>
          <w:trHeight w:val="260"/>
        </w:trPr>
        <w:tc>
          <w:tcPr>
            <w:tcW w:w="10904" w:type="dxa"/>
            <w:gridSpan w:val="2"/>
          </w:tcPr>
          <w:p w14:paraId="1C8DE59C" w14:textId="5E3D4D97" w:rsidR="00D72AD2" w:rsidRPr="00463C58" w:rsidRDefault="00D72AD2" w:rsidP="00003C35">
            <w:pPr>
              <w:pStyle w:val="Normal1"/>
              <w:pBdr>
                <w:bottom w:val="single" w:sz="4" w:space="1" w:color="000000"/>
              </w:pBdr>
              <w:rPr>
                <w:rStyle w:val="Hyperlink"/>
              </w:rPr>
            </w:pPr>
            <w:r w:rsidRPr="000051B3">
              <w:rPr>
                <w:rFonts w:asciiTheme="minorHAnsi" w:hAnsiTheme="minorHAnsi" w:cstheme="minorHAnsi"/>
                <w:b/>
              </w:rPr>
              <w:t>EDUCATION</w:t>
            </w:r>
            <w:r w:rsidR="000C756E">
              <w:rPr>
                <w:rFonts w:asciiTheme="minorHAnsi" w:hAnsiTheme="minorHAnsi" w:cstheme="minorHAnsi"/>
                <w:b/>
              </w:rPr>
              <w:t xml:space="preserve"> &amp; SKILLS</w:t>
            </w:r>
          </w:p>
        </w:tc>
      </w:tr>
      <w:tr w:rsidR="00E85952" w:rsidRPr="00BD7841" w14:paraId="5370CEF0" w14:textId="77777777" w:rsidTr="002E088C">
        <w:trPr>
          <w:trHeight w:val="566"/>
        </w:trPr>
        <w:tc>
          <w:tcPr>
            <w:tcW w:w="8924" w:type="dxa"/>
            <w:tcBorders>
              <w:bottom w:val="nil"/>
            </w:tcBorders>
          </w:tcPr>
          <w:p w14:paraId="4FD1DCBE" w14:textId="3416376C" w:rsidR="00E85952" w:rsidRDefault="00E85952" w:rsidP="00D15FCD">
            <w:pPr>
              <w:pStyle w:val="Normal1"/>
              <w:spacing w:before="12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 University</w:t>
            </w:r>
            <w:r w:rsidRPr="005A5D5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140CE">
              <w:rPr>
                <w:rFonts w:asciiTheme="minorHAnsi" w:hAnsiTheme="minorHAnsi" w:cstheme="minorHAnsi"/>
                <w:i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0F6E2C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 w:rsidRPr="00D15FCD">
              <w:rPr>
                <w:rFonts w:asciiTheme="minorHAnsi" w:hAnsiTheme="minorHAnsi" w:cstheme="minorHAnsi"/>
                <w:sz w:val="20"/>
                <w:szCs w:val="20"/>
              </w:rPr>
              <w:t>in Computer Science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, Overall</w:t>
            </w:r>
            <w:r w:rsidR="00366497" w:rsidRPr="00D15FCD">
              <w:rPr>
                <w:rFonts w:asciiTheme="minorHAnsi" w:hAnsiTheme="minorHAnsi" w:cstheme="minorHAnsi"/>
                <w:sz w:val="20"/>
                <w:szCs w:val="20"/>
              </w:rPr>
              <w:t xml:space="preserve"> GPA 4.0</w:t>
            </w:r>
          </w:p>
          <w:p w14:paraId="7CBDA0D7" w14:textId="20525610" w:rsidR="00F36268" w:rsidRPr="00FC5007" w:rsidRDefault="00366497" w:rsidP="00D15FCD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Honors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F362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>Dean’s List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DePauw’s Merit Scholarship for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 academic years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BC6F06A" w14:textId="63134158" w:rsidR="00D51CD6" w:rsidRDefault="00FC5007" w:rsidP="00445FC5">
            <w:pPr>
              <w:pStyle w:val="Normal1"/>
              <w:numPr>
                <w:ilvl w:val="0"/>
                <w:numId w:val="12"/>
              </w:numPr>
              <w:tabs>
                <w:tab w:val="left" w:pos="8460"/>
                <w:tab w:val="left" w:pos="894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commentRangeStart w:id="0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Relevant Coursework: </w:t>
            </w:r>
            <w:commentRangeEnd w:id="0"/>
            <w:r w:rsidR="00C66545">
              <w:rPr>
                <w:rStyle w:val="CommentReference"/>
              </w:rPr>
              <w:commentReference w:id="0"/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>Data Structures</w:t>
            </w:r>
            <w:r w:rsidR="00BD7940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 xml:space="preserve">Algorithms, </w:t>
            </w:r>
            <w:del w:id="1" w:author="Anh Le" w:date="2021-03-10T23:01:00Z">
              <w:r w:rsidR="009242F4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>Object-Oriented Software Development,</w:delText>
              </w:r>
              <w:r w:rsidR="00CF4EBC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 </w:delText>
              </w:r>
            </w:del>
            <w:commentRangeStart w:id="2"/>
            <w:r w:rsidR="00DF30CB">
              <w:rPr>
                <w:rFonts w:asciiTheme="minorHAnsi" w:hAnsiTheme="minorHAnsi" w:cstheme="minorHAnsi"/>
                <w:sz w:val="20"/>
                <w:szCs w:val="20"/>
              </w:rPr>
              <w:t>Computer Systems</w:t>
            </w:r>
            <w:commentRangeEnd w:id="2"/>
            <w:r w:rsidR="00C66545">
              <w:rPr>
                <w:rStyle w:val="CommentReference"/>
              </w:rPr>
              <w:commentReference w:id="2"/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ins w:id="3" w:author="Anh Le" w:date="2021-03-10T22:59:00Z"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t xml:space="preserve"> </w:t>
              </w:r>
            </w:ins>
            <w:commentRangeStart w:id="4"/>
            <w:del w:id="5" w:author="Anh Le" w:date="2021-03-10T22:59:00Z">
              <w:r w:rsidR="00F94845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 Data Mining, </w:delText>
              </w:r>
            </w:del>
            <w:r w:rsidR="00F94845">
              <w:rPr>
                <w:rFonts w:asciiTheme="minorHAnsi" w:hAnsiTheme="minorHAnsi" w:cstheme="minorHAnsi"/>
                <w:sz w:val="20"/>
                <w:szCs w:val="20"/>
              </w:rPr>
              <w:t>Artificial Intelligence</w:t>
            </w:r>
            <w:commentRangeEnd w:id="4"/>
            <w:r w:rsidR="00C66545">
              <w:rPr>
                <w:rStyle w:val="CommentReference"/>
              </w:rPr>
              <w:commentReference w:id="4"/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Database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and File Systems</w:t>
            </w:r>
            <w:del w:id="6" w:author="Anh Le" w:date="2021-03-10T23:02:00Z">
              <w:r w:rsidR="00F94845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, </w:delText>
              </w:r>
              <w:r w:rsidR="00DF30CB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Web Programming </w:delText>
              </w:r>
              <w:r w:rsidR="003E3517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>and</w:delText>
              </w:r>
              <w:r w:rsidR="00DF30CB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 Cybersecurity</w:delText>
              </w:r>
            </w:del>
            <w:r w:rsidR="00CF4EB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9242F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425CC">
              <w:rPr>
                <w:rFonts w:asciiTheme="minorHAnsi" w:hAnsiTheme="minorHAnsi" w:cstheme="minorHAnsi"/>
                <w:sz w:val="20"/>
                <w:szCs w:val="20"/>
              </w:rPr>
              <w:t>Computational Discrete Math, Foundations of Advanced Math</w:t>
            </w:r>
            <w:del w:id="7" w:author="Anh Le" w:date="2021-03-10T22:43:00Z">
              <w:r w:rsidR="00463C58" w:rsidDel="008A6650">
                <w:rPr>
                  <w:rFonts w:asciiTheme="minorHAnsi" w:hAnsiTheme="minorHAnsi" w:cstheme="minorHAnsi"/>
                  <w:sz w:val="20"/>
                  <w:szCs w:val="20"/>
                </w:rPr>
                <w:delText>,</w:delText>
              </w:r>
              <w:r w:rsidR="00CF4EBC" w:rsidDel="008A6650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 Calculus I </w:delText>
              </w:r>
              <w:r w:rsidR="003E3517" w:rsidDel="008A6650">
                <w:rPr>
                  <w:rFonts w:asciiTheme="minorHAnsi" w:hAnsiTheme="minorHAnsi" w:cstheme="minorHAnsi"/>
                  <w:sz w:val="20"/>
                  <w:szCs w:val="20"/>
                </w:rPr>
                <w:delText>and</w:delText>
              </w:r>
              <w:r w:rsidR="00CF4EBC" w:rsidDel="008A6650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 II</w:delText>
              </w:r>
              <w:r w:rsidR="00F36268" w:rsidDel="008A6650">
                <w:rPr>
                  <w:rFonts w:asciiTheme="minorHAnsi" w:hAnsiTheme="minorHAnsi" w:cstheme="minorHAnsi"/>
                  <w:sz w:val="20"/>
                  <w:szCs w:val="20"/>
                </w:rPr>
                <w:delText>.</w:delText>
              </w:r>
            </w:del>
          </w:p>
          <w:p w14:paraId="71153CC3" w14:textId="7B51F3A8" w:rsidR="00E44991" w:rsidRPr="00D51CD6" w:rsidRDefault="00D51CD6" w:rsidP="00E44991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E44991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(Advanced) </w:t>
            </w:r>
            <w:r w:rsidR="00274529">
              <w:rPr>
                <w:rFonts w:asciiTheme="minorHAnsi" w:hAnsiTheme="minorHAnsi" w:cstheme="minorHAnsi"/>
                <w:sz w:val="20"/>
                <w:szCs w:val="20"/>
              </w:rPr>
              <w:t xml:space="preserve">Java, 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, bash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(Intermediate)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SQL,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Ruby, Ruby on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50770">
              <w:rPr>
                <w:rFonts w:asciiTheme="minorHAnsi" w:hAnsiTheme="minorHAnsi" w:cstheme="minorHAnsi"/>
                <w:sz w:val="20"/>
                <w:szCs w:val="20"/>
              </w:rPr>
              <w:t>Rails,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JavaScript.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commentRangeStart w:id="8"/>
            <w:r w:rsidR="00E44991">
              <w:rPr>
                <w:rFonts w:asciiTheme="minorHAnsi" w:hAnsiTheme="minorHAnsi" w:cstheme="minorHAnsi"/>
                <w:sz w:val="20"/>
                <w:szCs w:val="20"/>
              </w:rPr>
              <w:t>Experienced with Linux/Unix environments</w:t>
            </w:r>
            <w:r w:rsidR="003A2A88">
              <w:rPr>
                <w:rFonts w:asciiTheme="minorHAnsi" w:hAnsiTheme="minorHAnsi" w:cstheme="minorHAnsi"/>
                <w:sz w:val="20"/>
                <w:szCs w:val="20"/>
              </w:rPr>
              <w:t xml:space="preserve"> and git.</w:t>
            </w:r>
            <w:commentRangeEnd w:id="8"/>
            <w:r w:rsidR="00C66545">
              <w:rPr>
                <w:rStyle w:val="CommentReference"/>
              </w:rPr>
              <w:commentReference w:id="8"/>
            </w:r>
          </w:p>
        </w:tc>
        <w:tc>
          <w:tcPr>
            <w:tcW w:w="1980" w:type="dxa"/>
            <w:tcBorders>
              <w:bottom w:val="nil"/>
            </w:tcBorders>
          </w:tcPr>
          <w:p w14:paraId="60D94760" w14:textId="78B935A6" w:rsidR="00E85952" w:rsidRPr="005A5D5A" w:rsidRDefault="00E85952" w:rsidP="00575F3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</w:t>
            </w:r>
            <w:r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</w:p>
          <w:p w14:paraId="1427BC55" w14:textId="6933105D" w:rsidR="00E85952" w:rsidRPr="00E85952" w:rsidRDefault="000F6E2C" w:rsidP="00E859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 expected in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F3626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0F6203" w:rsidRPr="000051B3" w14:paraId="2A63A4DE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6808" w14:textId="0EEBF10C" w:rsidR="000F6203" w:rsidRPr="000051B3" w:rsidRDefault="00101070" w:rsidP="00613936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9" w:name="_Hlk535695024"/>
            <w:bookmarkStart w:id="10" w:name="_Hlk535688538"/>
            <w:bookmarkStart w:id="11" w:name="_Hlk23286530"/>
            <w:del w:id="12" w:author="Anh Le" w:date="2021-03-10T22:57:00Z">
              <w:r w:rsidDel="00C66545">
                <w:rPr>
                  <w:rFonts w:asciiTheme="minorHAnsi" w:hAnsiTheme="minorHAnsi" w:cstheme="minorHAnsi"/>
                  <w:b/>
                </w:rPr>
                <w:delText xml:space="preserve">INTERNSHIPS AND </w:delText>
              </w:r>
            </w:del>
            <w:ins w:id="13" w:author="Anh Le" w:date="2021-03-10T22:57:00Z">
              <w:r w:rsidR="00C66545">
                <w:rPr>
                  <w:rFonts w:asciiTheme="minorHAnsi" w:hAnsiTheme="minorHAnsi" w:cstheme="minorHAnsi"/>
                  <w:b/>
                </w:rPr>
                <w:t xml:space="preserve">WORK </w:t>
              </w:r>
            </w:ins>
            <w:r w:rsidR="007D201E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3A2A88" w:rsidRPr="00652AF7" w14:paraId="688E36CC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6183BB14" w14:textId="26162DA9" w:rsidR="003A2A88" w:rsidRDefault="0086356C" w:rsidP="003A2A8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Developer, </w:t>
            </w:r>
            <w:proofErr w:type="spellStart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>Coc</w:t>
            </w:r>
            <w:proofErr w:type="spellEnd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>Coc</w:t>
            </w:r>
            <w:proofErr w:type="spellEnd"/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Ltd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argest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Vietnamese 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search engine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commentRangeStart w:id="14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Jetty</w:t>
            </w:r>
            <w:commentRangeEnd w:id="14"/>
            <w:r w:rsidR="00C66545">
              <w:rPr>
                <w:rStyle w:val="CommentReference"/>
              </w:rPr>
              <w:commentReference w:id="14"/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MariaDB, RESTful</w:t>
            </w:r>
            <w:ins w:id="15" w:author="Anh Le" w:date="2021-03-10T22:43:00Z">
              <w:r w:rsidR="008A6650">
                <w:rPr>
                  <w:rFonts w:asciiTheme="minorHAnsi" w:hAnsiTheme="minorHAnsi" w:cstheme="minorHAnsi"/>
                  <w:i/>
                  <w:sz w:val="20"/>
                  <w:szCs w:val="20"/>
                </w:rPr>
                <w:t xml:space="preserve"> </w:t>
              </w:r>
            </w:ins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API)</w:t>
            </w:r>
          </w:p>
          <w:p w14:paraId="1D3FF6C0" w14:textId="6AFD5D4C" w:rsidR="003A2A88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Independently maintained Query Parser, a service that retrieved information </w:t>
            </w:r>
            <w:commentRangeStart w:id="16"/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from 100% </w:t>
            </w:r>
            <w:commentRangeEnd w:id="16"/>
            <w:r w:rsidR="008A6650">
              <w:rPr>
                <w:rStyle w:val="CommentReference"/>
              </w:rPr>
              <w:commentReference w:id="16"/>
            </w:r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of search engine's request in order to feed searcher. The service </w:t>
            </w:r>
            <w:del w:id="17" w:author="Anh Le" w:date="2021-03-10T22:44:00Z">
              <w:r w:rsidRPr="0086356C" w:rsidDel="008A6650">
                <w:rPr>
                  <w:rFonts w:asciiTheme="minorHAnsi" w:hAnsiTheme="minorHAnsi" w:cstheme="minorHAnsi"/>
                  <w:sz w:val="20"/>
                  <w:szCs w:val="20"/>
                </w:rPr>
                <w:delText>consisted of</w:delText>
              </w:r>
            </w:del>
            <w:ins w:id="18" w:author="Anh Le" w:date="2021-03-10T22:44:00Z">
              <w:r w:rsidR="008A6650">
                <w:rPr>
                  <w:rFonts w:asciiTheme="minorHAnsi" w:hAnsiTheme="minorHAnsi" w:cstheme="minorHAnsi"/>
                  <w:sz w:val="20"/>
                  <w:szCs w:val="20"/>
                </w:rPr>
                <w:t>handles</w:t>
              </w:r>
            </w:ins>
            <w:r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tokenizing, correcting misprints, extracting connotation and context, generating related information.</w:t>
            </w:r>
          </w:p>
          <w:p w14:paraId="2DC70863" w14:textId="77777777" w:rsidR="0086356C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Developed vertical search service, </w:t>
            </w:r>
            <w:commentRangeStart w:id="19"/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also known as </w:t>
            </w:r>
            <w:proofErr w:type="spellStart"/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OneBox</w:t>
            </w:r>
            <w:commentRangeEnd w:id="19"/>
            <w:proofErr w:type="spellEnd"/>
            <w:r w:rsidR="008A6650">
              <w:rPr>
                <w:rStyle w:val="CommentReference"/>
              </w:rPr>
              <w:commentReference w:id="19"/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for dictionary, textbook homework, and Vietnamese spellchecking. </w:t>
            </w:r>
            <w:commentRangeStart w:id="20"/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Indexed crawled data and designed trigger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from quer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ies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with Y precision</w:t>
            </w:r>
            <w:commentRangeEnd w:id="20"/>
            <w:r w:rsidR="008A6650">
              <w:rPr>
                <w:rStyle w:val="CommentReference"/>
              </w:rPr>
              <w:commentReference w:id="20"/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0CC0814C" w14:textId="065FD90C" w:rsidR="0086356C" w:rsidRPr="0086356C" w:rsidRDefault="0086356C" w:rsidP="003A2A8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Created quiz service that supported handling over </w:t>
            </w:r>
            <w:commentRangeStart w:id="21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6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0 requests per second</w:t>
            </w:r>
            <w:commentRangeEnd w:id="21"/>
            <w:r w:rsidR="008A6650">
              <w:rPr>
                <w:rStyle w:val="CommentReference"/>
              </w:rPr>
              <w:commentReference w:id="21"/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safely read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wr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iting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into database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concurrently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. Integrated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service during students' finals which brought X new users.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348F94" w14:textId="40599206" w:rsidR="003A2A88" w:rsidRDefault="003A2A88" w:rsidP="003A2A8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Hanoi, Vietnam</w:t>
            </w:r>
          </w:p>
          <w:p w14:paraId="452AAB41" w14:textId="24472F15" w:rsid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tember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2020</w:t>
            </w:r>
            <w:r w:rsidR="0086356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  <w:p w14:paraId="502CFA61" w14:textId="4F7135D2" w:rsidR="003A2A88" w:rsidRPr="0086356C" w:rsidRDefault="003A2A88" w:rsidP="008635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present</w:t>
            </w:r>
          </w:p>
        </w:tc>
      </w:tr>
      <w:bookmarkEnd w:id="9"/>
      <w:bookmarkEnd w:id="10"/>
      <w:tr w:rsidR="0030137F" w:rsidRPr="00652AF7" w14:paraId="53B5EFD0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75EACA27" w14:textId="53C06FC9" w:rsidR="0030137F" w:rsidRDefault="0095225C" w:rsidP="00EF21B0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commentRangeStart w:id="22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</w:t>
            </w:r>
            <w:r w:rsidR="002E088C">
              <w:rPr>
                <w:rFonts w:asciiTheme="minorHAnsi" w:hAnsiTheme="minorHAnsi" w:cstheme="minorHAnsi"/>
                <w:b/>
                <w:sz w:val="20"/>
                <w:szCs w:val="20"/>
              </w:rPr>
              <w:t>ment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Intern, </w:t>
            </w:r>
            <w:commentRangeEnd w:id="22"/>
            <w:r w:rsidR="00C66545">
              <w:rPr>
                <w:rStyle w:val="CommentReference"/>
              </w:rPr>
              <w:commentReference w:id="22"/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</w:t>
            </w:r>
            <w:r w:rsidR="00AE49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Computer Science Department </w:t>
            </w:r>
            <w:r w:rsidR="00745093" w:rsidRPr="00EA6A76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PyTorch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Coq, 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Gallina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TreeLSTM</w:t>
            </w:r>
            <w:proofErr w:type="spellEnd"/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  <w:p w14:paraId="1B7C76A0" w14:textId="5B9D9CD6" w:rsidR="00745093" w:rsidRDefault="0038215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esigned and implemented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 Interactive Theorem Prover that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helps </w:t>
            </w:r>
            <w:ins w:id="23" w:author="Anh Le" w:date="2021-03-10T22:50:00Z">
              <w:r w:rsidR="008A6650">
                <w:rPr>
                  <w:rFonts w:asciiTheme="minorHAnsi" w:hAnsiTheme="minorHAnsi" w:cstheme="minorHAnsi"/>
                  <w:sz w:val="20"/>
                  <w:szCs w:val="20"/>
                </w:rPr>
                <w:t>users</w:t>
              </w:r>
            </w:ins>
            <w:del w:id="24" w:author="Anh Le" w:date="2021-03-10T22:50:00Z">
              <w:r w:rsidR="002E088C" w:rsidDel="008A6650">
                <w:rPr>
                  <w:rFonts w:asciiTheme="minorHAnsi" w:hAnsiTheme="minorHAnsi" w:cstheme="minorHAnsi"/>
                  <w:sz w:val="20"/>
                  <w:szCs w:val="20"/>
                </w:rPr>
                <w:delText>people</w:delText>
              </w:r>
            </w:del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 create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mathematical proof</w:t>
            </w:r>
            <w:r w:rsidR="00372F8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ins w:id="25" w:author="Anh Le" w:date="2021-03-10T22:51:00Z">
              <w:r w:rsidR="008A6650">
                <w:rPr>
                  <w:rFonts w:asciiTheme="minorHAnsi" w:hAnsiTheme="minorHAnsi" w:cstheme="minorHAnsi"/>
                  <w:sz w:val="20"/>
                  <w:szCs w:val="20"/>
                </w:rPr>
                <w:t>and</w:t>
              </w:r>
            </w:ins>
            <w:del w:id="26" w:author="Anh Le" w:date="2021-03-10T22:51:00Z">
              <w:r w:rsidR="0030137F" w:rsidDel="008A6650">
                <w:rPr>
                  <w:rFonts w:asciiTheme="minorHAnsi" w:hAnsiTheme="minorHAnsi" w:cstheme="minorHAnsi"/>
                  <w:sz w:val="20"/>
                  <w:szCs w:val="20"/>
                </w:rPr>
                <w:delText>or</w:delText>
              </w:r>
            </w:del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program verifications. </w:t>
            </w:r>
            <w:commentRangeStart w:id="27"/>
            <w:r w:rsidR="004C4C23">
              <w:rPr>
                <w:rFonts w:asciiTheme="minorHAnsi" w:hAnsiTheme="minorHAnsi" w:cstheme="minorHAnsi"/>
                <w:sz w:val="20"/>
                <w:szCs w:val="20"/>
              </w:rPr>
              <w:t>Integrated t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he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nteractive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features</w:t>
            </w:r>
            <w:commentRangeEnd w:id="27"/>
            <w:r w:rsidR="008A6650">
              <w:rPr>
                <w:rStyle w:val="CommentReference"/>
              </w:rPr>
              <w:commentReference w:id="27"/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 with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selection of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proof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“tactics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i.e.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strategies for combining known facts to progress towards a proof goal.</w:t>
            </w:r>
          </w:p>
          <w:p w14:paraId="19559053" w14:textId="0A9FA3D5" w:rsidR="0030137F" w:rsidRPr="00F571AF" w:rsidRDefault="00776E9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commentRangeStart w:id="28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Worked on a four-person team </w:t>
            </w:r>
            <w:r w:rsidR="001666B7">
              <w:rPr>
                <w:rFonts w:asciiTheme="minorHAnsi" w:hAnsiTheme="minorHAnsi" w:cstheme="minorHAnsi"/>
                <w:sz w:val="20"/>
                <w:szCs w:val="20"/>
              </w:rPr>
              <w:t>to u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se machine learning and natural language processing (NLP) to help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people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predict useful tactics. </w:t>
            </w:r>
            <w:commentRangeEnd w:id="28"/>
            <w:r w:rsidR="008A6650">
              <w:rPr>
                <w:rStyle w:val="CommentReference"/>
              </w:rPr>
              <w:commentReference w:id="28"/>
            </w:r>
            <w:r w:rsidR="0030137F"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Translated proof data into tree structures to fit into a </w:t>
            </w:r>
            <w:proofErr w:type="spellStart"/>
            <w:r w:rsidR="0030137F" w:rsidRPr="00F571AF">
              <w:rPr>
                <w:rFonts w:asciiTheme="minorHAnsi" w:hAnsiTheme="minorHAnsi" w:cstheme="minorHAnsi"/>
                <w:sz w:val="20"/>
                <w:szCs w:val="20"/>
              </w:rPr>
              <w:t>TreeLSTM</w:t>
            </w:r>
            <w:proofErr w:type="spellEnd"/>
            <w:r w:rsidR="0030137F" w:rsidRPr="00F571AF">
              <w:rPr>
                <w:rFonts w:asciiTheme="minorHAnsi" w:hAnsiTheme="minorHAnsi" w:cstheme="minorHAnsi"/>
                <w:sz w:val="20"/>
                <w:szCs w:val="20"/>
              </w:rPr>
              <w:t>, a type of recurrent neural network (RNN)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underlying our NLP model.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64C019E" w14:textId="77777777" w:rsidR="0030137F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2CE6B5DC" w14:textId="0BCBAA42" w:rsidR="0030137F" w:rsidRPr="00352602" w:rsidRDefault="004A1972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30137F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D168340" w14:textId="1E4C5B4D" w:rsidR="0030137F" w:rsidRPr="00652AF7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bookmarkEnd w:id="11"/>
      <w:tr w:rsidR="0030137F" w:rsidRPr="004F7BA4" w14:paraId="6670D614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303F4929" w14:textId="14620186" w:rsidR="00BC2DD5" w:rsidRPr="001666B7" w:rsidRDefault="00D77473" w:rsidP="00BC2DD5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Web Development Intern, DePauw </w:t>
            </w:r>
            <w:r w:rsidR="001666B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Information Technology Associates Program </w:t>
            </w:r>
            <w:r w:rsidR="0074509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(Vue.js, Maven)</w:t>
            </w:r>
          </w:p>
          <w:p w14:paraId="630F1D42" w14:textId="02A09354" w:rsidR="00BC2DD5" w:rsidRPr="00BC2DD5" w:rsidRDefault="00F85E84" w:rsidP="00BC2DD5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commentRangeStart w:id="29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Developed a website that consolidates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previously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scattered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computer science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earning materials. </w:t>
            </w:r>
            <w:r w:rsidR="00BD7008">
              <w:rPr>
                <w:rFonts w:asciiTheme="minorHAnsi" w:hAnsiTheme="minorHAnsi" w:cstheme="minorHAnsi"/>
                <w:sz w:val="20"/>
                <w:szCs w:val="20"/>
              </w:rPr>
              <w:t>Organized data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 into a database</w:t>
            </w:r>
            <w:r w:rsidR="00E867A3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>host</w:t>
            </w:r>
            <w:r w:rsidR="00E867A3">
              <w:rPr>
                <w:rFonts w:asciiTheme="minorHAnsi" w:hAnsiTheme="minorHAnsi" w:cstheme="minorHAnsi"/>
                <w:sz w:val="20"/>
                <w:szCs w:val="20"/>
              </w:rPr>
              <w:t>ed</w:t>
            </w:r>
            <w:r w:rsidR="00BC2DD5" w:rsidRPr="00BC2DD5">
              <w:rPr>
                <w:rFonts w:asciiTheme="minorHAnsi" w:hAnsiTheme="minorHAnsi" w:cstheme="minorHAnsi"/>
                <w:sz w:val="20"/>
                <w:szCs w:val="20"/>
              </w:rPr>
              <w:t xml:space="preserve"> videos to facilitate learning.</w:t>
            </w:r>
            <w:commentRangeEnd w:id="29"/>
            <w:r w:rsidR="00C66545">
              <w:rPr>
                <w:rStyle w:val="CommentReference"/>
              </w:rPr>
              <w:commentReference w:id="29"/>
            </w:r>
          </w:p>
          <w:p w14:paraId="7C85C52B" w14:textId="0349BDB9" w:rsidR="0030137F" w:rsidRPr="00C077D1" w:rsidRDefault="00BC2DD5" w:rsidP="00BC2DD5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C2DD5">
              <w:rPr>
                <w:rFonts w:asciiTheme="minorHAnsi" w:hAnsiTheme="minorHAnsi" w:cstheme="minorHAnsi"/>
                <w:sz w:val="20"/>
                <w:szCs w:val="20"/>
              </w:rPr>
              <w:t>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front-end team of four students to create 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ideo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lessons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coding challenges</w:t>
            </w:r>
            <w:r w:rsidR="00D63269">
              <w:rPr>
                <w:rFonts w:asciiTheme="minorHAnsi" w:hAnsiTheme="minorHAnsi" w:cstheme="minorHAnsi"/>
                <w:sz w:val="20"/>
                <w:szCs w:val="20"/>
              </w:rPr>
              <w:t>, and interactive quizzes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 xml:space="preserve">Coordinated </w:t>
            </w:r>
            <w:r w:rsidR="00C077D1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>the back-end team to ensure</w:t>
            </w:r>
            <w:r w:rsidR="00C077D1">
              <w:rPr>
                <w:rFonts w:asciiTheme="minorHAnsi" w:hAnsiTheme="minorHAnsi" w:cstheme="minorHAnsi"/>
                <w:sz w:val="20"/>
                <w:szCs w:val="20"/>
              </w:rPr>
              <w:t xml:space="preserve"> smooth integration</w:t>
            </w:r>
            <w:r w:rsidR="0030137F" w:rsidRPr="00C1644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ins w:id="30" w:author="Anh Le" w:date="2021-03-10T22:55:00Z"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t xml:space="preserve"> Managed project and code review with </w:t>
              </w:r>
              <w:commentRangeStart w:id="31"/>
              <w:proofErr w:type="spellStart"/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t>Github</w:t>
              </w:r>
            </w:ins>
            <w:proofErr w:type="spellEnd"/>
            <w:del w:id="32" w:author="Anh Le" w:date="2021-03-10T22:55:00Z">
              <w:r w:rsidR="0030137F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 Utilized GitHub </w:delText>
              </w:r>
              <w:r w:rsidR="00C077D1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>for project management and code review</w:delText>
              </w:r>
            </w:del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82FE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ins w:id="33" w:author="Anh Le" w:date="2021-03-10T22:55:00Z"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fldChar w:fldCharType="begin"/>
              </w:r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instrText xml:space="preserve"> HYPERLINK "https://github.com/andytle/DePauw-Learning" </w:instrText>
              </w:r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</w:r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fldChar w:fldCharType="separate"/>
              </w:r>
              <w:r w:rsidR="00482FEE" w:rsidRPr="00C66545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source code</w:t>
              </w:r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fldChar w:fldCharType="end"/>
              </w:r>
            </w:ins>
            <w:del w:id="34" w:author="Anh Le" w:date="2021-03-10T22:56:00Z">
              <w:r w:rsidR="00482FEE" w:rsidDel="00C66545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 on </w:delText>
              </w:r>
              <w:r w:rsidR="00E27183" w:rsidDel="00C66545">
                <w:fldChar w:fldCharType="begin"/>
              </w:r>
              <w:r w:rsidR="00E27183" w:rsidDel="00C66545">
                <w:delInstrText xml:space="preserve"> HYPERLINK "https://github.com/andytle/DePauw-Learning" </w:delInstrText>
              </w:r>
              <w:r w:rsidR="00E27183" w:rsidDel="00C66545">
                <w:fldChar w:fldCharType="separate"/>
              </w:r>
              <w:r w:rsidR="00482FEE" w:rsidRPr="00F3101C" w:rsidDel="00C66545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delText>GitH</w:delText>
              </w:r>
              <w:r w:rsidR="00482FEE" w:rsidRPr="00F3101C" w:rsidDel="00C66545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delText>u</w:delText>
              </w:r>
              <w:r w:rsidR="00482FEE" w:rsidRPr="00F3101C" w:rsidDel="00C66545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delText>b</w:delText>
              </w:r>
              <w:r w:rsidR="00E27183" w:rsidDel="00C66545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fldChar w:fldCharType="end"/>
              </w:r>
            </w:del>
            <w:r w:rsidR="00482FE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CF38F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commentRangeEnd w:id="31"/>
            <w:r w:rsidR="00C66545">
              <w:rPr>
                <w:rStyle w:val="CommentReference"/>
              </w:rPr>
              <w:commentReference w:id="31"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5F7643E" w14:textId="77777777" w:rsidR="00EA6A76" w:rsidRDefault="00EA6A76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14D0C44A" w14:textId="7512C588" w:rsidR="0086356C" w:rsidRDefault="004A1972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EA6A76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9</w:t>
            </w:r>
            <w:r w:rsidR="0086356C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-</w:t>
            </w:r>
          </w:p>
          <w:p w14:paraId="1D55327E" w14:textId="713EE47F" w:rsidR="0030137F" w:rsidRDefault="0086356C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Summer 2020</w:t>
            </w:r>
          </w:p>
          <w:p w14:paraId="15793848" w14:textId="60A7B846" w:rsidR="00EA6A76" w:rsidRPr="00EA6A76" w:rsidRDefault="00EA6A76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tr w:rsidR="0030137F" w:rsidRPr="004F7BA4" w14:paraId="726010B9" w14:textId="77777777" w:rsidTr="002E088C">
        <w:tc>
          <w:tcPr>
            <w:tcW w:w="8924" w:type="dxa"/>
            <w:tcBorders>
              <w:top w:val="nil"/>
              <w:bottom w:val="nil"/>
            </w:tcBorders>
          </w:tcPr>
          <w:p w14:paraId="7DF4AE2F" w14:textId="29E6590E" w:rsidR="0011485B" w:rsidRPr="00B841DF" w:rsidRDefault="0005217D" w:rsidP="00B841DF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Teaching Assistant and Mentor, </w:t>
            </w:r>
            <w:proofErr w:type="spellStart"/>
            <w:r w:rsidR="0011485B">
              <w:rPr>
                <w:rFonts w:asciiTheme="minorHAnsi" w:hAnsiTheme="minorHAnsi" w:cstheme="minorHAnsi"/>
                <w:b/>
                <w:sz w:val="20"/>
                <w:szCs w:val="20"/>
              </w:rPr>
              <w:t>T</w:t>
            </w:r>
            <w:r w:rsidR="0011485B" w:rsidRPr="009A03F7">
              <w:rPr>
                <w:rFonts w:asciiTheme="minorHAnsi" w:hAnsiTheme="minorHAnsi" w:cstheme="minorHAnsi"/>
                <w:b/>
                <w:sz w:val="20"/>
                <w:szCs w:val="20"/>
              </w:rPr>
              <w:t>echKids</w:t>
            </w:r>
            <w:proofErr w:type="spellEnd"/>
            <w:r w:rsidR="0011485B" w:rsidRPr="009A03F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485B"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="0011485B" w:rsidRPr="0036649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485B"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Coding School for Youth</w:t>
            </w:r>
            <w:r w:rsidR="00B841D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B841D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="00B841D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GameMaker</w:t>
            </w:r>
            <w:proofErr w:type="spellEnd"/>
            <w:r w:rsidR="00B841D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Studio)</w:t>
            </w:r>
          </w:p>
          <w:p w14:paraId="2ECB4AB8" w14:textId="77777777" w:rsidR="0011485B" w:rsidRPr="009A03F7" w:rsidRDefault="0011485B" w:rsidP="0011485B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commentRangeStart w:id="35"/>
            <w:r>
              <w:rPr>
                <w:rFonts w:asciiTheme="minorHAnsi" w:hAnsiTheme="minorHAnsi" w:cstheme="minorHAnsi"/>
                <w:sz w:val="20"/>
                <w:szCs w:val="20"/>
              </w:rPr>
              <w:t>Coached a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team of four middle school students 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>in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>Code for Vietnam 2017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and 2018</w:t>
            </w:r>
            <w:r w:rsidRPr="009A03F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three-day Hackathon 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with 30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participants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competitively</w:t>
            </w:r>
            <w:r w:rsidRPr="009A03F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selected from across the countr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y. 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Won </w:t>
            </w:r>
            <w:r w:rsidRPr="00710569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Leadership Award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for successfully leading discussion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</w:t>
            </w:r>
            <w:r w:rsidRPr="0054224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generating ideas, and driving consensus.</w:t>
            </w:r>
          </w:p>
          <w:p w14:paraId="6C062175" w14:textId="042DADF9" w:rsidR="0030137F" w:rsidRPr="00F571AF" w:rsidRDefault="0011485B" w:rsidP="0011485B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Mentored students in applied math, physics, graphics, sound effects and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object-oriented </w:t>
            </w:r>
            <w:r w:rsidR="00F3101C">
              <w:rPr>
                <w:rFonts w:asciiTheme="minorHAnsi" w:hAnsiTheme="minorHAnsi" w:cstheme="minorHAnsi"/>
                <w:sz w:val="20"/>
                <w:szCs w:val="20"/>
              </w:rPr>
              <w:t>software development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to build “Knights vs. Monsters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>” a story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-driven</w:t>
            </w:r>
            <w:r w:rsidRPr="009A03F7">
              <w:rPr>
                <w:rFonts w:asciiTheme="minorHAnsi" w:hAnsiTheme="minorHAnsi" w:cstheme="minorHAnsi"/>
                <w:sz w:val="20"/>
                <w:szCs w:val="20"/>
              </w:rPr>
              <w:t xml:space="preserve"> platform role-playing game.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>Won 1</w:t>
            </w:r>
            <w:r w:rsidRPr="0071056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prize</w:t>
            </w:r>
            <w:r w:rsidR="00F3101C">
              <w:rPr>
                <w:rFonts w:asciiTheme="minorHAnsi" w:hAnsiTheme="minorHAnsi" w:cstheme="minorHAnsi"/>
                <w:sz w:val="20"/>
                <w:szCs w:val="20"/>
              </w:rPr>
              <w:t xml:space="preserve"> for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best sound effects, graphics, and gameplay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press coverage</w:t>
            </w:r>
            <w:r w:rsidRPr="007105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r:id="rId14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here</w:t>
              </w:r>
            </w:hyperlink>
            <w:r w:rsidRPr="00710569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commentRangeEnd w:id="35"/>
            <w:r w:rsidR="00C66545">
              <w:rPr>
                <w:rStyle w:val="CommentReference"/>
              </w:rPr>
              <w:commentReference w:id="35"/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19261811" w14:textId="0D8A26B5" w:rsidR="00EA6A76" w:rsidRDefault="002F4E57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Vietnam</w:t>
            </w:r>
          </w:p>
          <w:p w14:paraId="65760D3B" w14:textId="5BE42603" w:rsidR="00EA6A76" w:rsidRPr="00352602" w:rsidRDefault="002F4E57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EA6A76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7-Summer 2018</w:t>
            </w:r>
          </w:p>
          <w:p w14:paraId="423E7D77" w14:textId="2C036428" w:rsidR="0030137F" w:rsidRDefault="0030137F" w:rsidP="00EA6A7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571AF" w:rsidRPr="000051B3" w14:paraId="761DD6D5" w14:textId="77777777" w:rsidTr="002E088C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F16E4" w14:textId="57BA8BC9" w:rsidR="00F571AF" w:rsidRPr="000051B3" w:rsidRDefault="007D201E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F571AF" w:rsidRPr="00652AF7" w14:paraId="42D55D0A" w14:textId="77777777" w:rsidTr="002E088C"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0CF9B6ED" w14:textId="372A50E8" w:rsidR="00F571AF" w:rsidRPr="00CF38F7" w:rsidRDefault="00F571AF" w:rsidP="00CF38F7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Data Science Club, DePauw University –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Member</w:t>
            </w:r>
            <w:r w:rsidR="00CF38F7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, Pandas, OpenCV, NumPy, Matplotlib</w:t>
            </w:r>
            <w:r w:rsidR="00CF38F7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  <w:p w14:paraId="0744437B" w14:textId="0C56B4A4" w:rsidR="00F571AF" w:rsidRDefault="00F571AF" w:rsidP="00F571A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del w:id="36" w:author="Anh Le" w:date="2021-03-10T22:57:00Z">
              <w:r w:rsidDel="00C66545">
                <w:rPr>
                  <w:rFonts w:asciiTheme="minorHAnsi" w:hAnsiTheme="minorHAnsi" w:cstheme="minorHAnsi"/>
                  <w:sz w:val="20"/>
                  <w:szCs w:val="20"/>
                </w:rPr>
                <w:delText>Won f</w:delText>
              </w:r>
            </w:del>
            <w:ins w:id="37" w:author="Anh Le" w:date="2021-03-10T22:57:00Z"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t>F</w:t>
              </w:r>
            </w:ins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irst place in the Saint Mary’s Hackathon </w:t>
            </w:r>
            <w:del w:id="38" w:author="Anh Le" w:date="2021-03-10T22:57:00Z">
              <w:r w:rsidDel="00C66545">
                <w:rPr>
                  <w:rFonts w:asciiTheme="minorHAnsi" w:hAnsiTheme="minorHAnsi" w:cstheme="minorHAnsi"/>
                  <w:sz w:val="20"/>
                  <w:szCs w:val="20"/>
                </w:rPr>
                <w:delText>by creating</w:delText>
              </w:r>
            </w:del>
            <w:ins w:id="39" w:author="Anh Le" w:date="2021-03-10T22:57:00Z"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t>with</w:t>
              </w:r>
            </w:ins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Convolutional Neural Network (CNN) </w:t>
            </w:r>
            <w:del w:id="40" w:author="Anh Le" w:date="2021-03-10T22:57:00Z">
              <w:r w:rsidDel="00C66545">
                <w:rPr>
                  <w:rFonts w:asciiTheme="minorHAnsi" w:hAnsiTheme="minorHAnsi" w:cstheme="minorHAnsi"/>
                  <w:sz w:val="20"/>
                  <w:szCs w:val="20"/>
                </w:rPr>
                <w:delText xml:space="preserve">using </w:delText>
              </w:r>
            </w:del>
            <w:ins w:id="41" w:author="Anh Le" w:date="2021-03-10T22:57:00Z"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t>in</w:t>
              </w:r>
              <w:r w:rsidR="00C66545">
                <w:rPr>
                  <w:rFonts w:asciiTheme="minorHAnsi" w:hAnsiTheme="minorHAnsi" w:cstheme="minorHAnsi"/>
                  <w:sz w:val="20"/>
                  <w:szCs w:val="20"/>
                </w:rPr>
                <w:t xml:space="preserve"> </w:t>
              </w:r>
            </w:ins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classify 14,000 images of mathematical symbols with over 80% accuracy</w:t>
            </w:r>
            <w:r w:rsidR="00CF38F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D846C34" w14:textId="15E910E5" w:rsidR="00F571AF" w:rsidRPr="00F571AF" w:rsidRDefault="00F571AF" w:rsidP="00F571AF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Led a </w:t>
            </w:r>
            <w:r w:rsidR="00F3101C">
              <w:rPr>
                <w:rFonts w:asciiTheme="minorHAnsi" w:hAnsiTheme="minorHAnsi" w:cstheme="minorHAnsi"/>
                <w:sz w:val="20"/>
                <w:szCs w:val="20"/>
              </w:rPr>
              <w:t>three-person team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representing DePauw in the International Collegiate Programming Contest. Ranked top 50 in the East Central North America Regional</w:t>
            </w:r>
            <w:r w:rsidR="00CF38F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D0BDA18" w14:textId="3ABA8756" w:rsidR="0086356C" w:rsidRDefault="00F571AF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4DEE1CD8" w14:textId="6C30F3F4" w:rsidR="00F571AF" w:rsidRPr="00652AF7" w:rsidRDefault="00C8176C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571AF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F571AF">
              <w:rPr>
                <w:rFonts w:asciiTheme="minorHAnsi" w:hAnsiTheme="minorHAnsi" w:cstheme="minorHAnsi"/>
                <w:sz w:val="20"/>
                <w:szCs w:val="20"/>
              </w:rPr>
              <w:t>present</w:t>
            </w:r>
          </w:p>
        </w:tc>
      </w:tr>
      <w:tr w:rsidR="00E15518" w14:paraId="10E5F365" w14:textId="77777777" w:rsidTr="002E088C">
        <w:tc>
          <w:tcPr>
            <w:tcW w:w="8924" w:type="dxa"/>
            <w:tcBorders>
              <w:bottom w:val="nil"/>
            </w:tcBorders>
          </w:tcPr>
          <w:p w14:paraId="6FD07FF0" w14:textId="77777777" w:rsidR="00E15518" w:rsidRPr="00F3101C" w:rsidRDefault="00E15518" w:rsidP="00E1551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DePauw Rate My Professor Quick Search Chrome Extension </w:t>
            </w:r>
            <w:r w:rsidRPr="00F3101C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  <w:szCs w:val="20"/>
              </w:rPr>
              <w:t>(</w:t>
            </w:r>
            <w:r w:rsidRPr="00F3101C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Python, jQuery, JavaScript)</w:t>
            </w:r>
          </w:p>
          <w:p w14:paraId="2CC908C8" w14:textId="77777777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Scraped the rating and information of DePauw professors from Rate My Professor using Python. </w:t>
            </w:r>
          </w:p>
          <w:p w14:paraId="139381D8" w14:textId="3762BE64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Created a Chrome Extension using JavaScript to show professors’ information upon hovering their names on the school’s courses website (published on </w:t>
            </w:r>
            <w:hyperlink r:id="rId15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Chrome Web Store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hyperlink r:id="rId16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980" w:type="dxa"/>
            <w:tcBorders>
              <w:bottom w:val="nil"/>
            </w:tcBorders>
          </w:tcPr>
          <w:p w14:paraId="500DD550" w14:textId="7189DAD4" w:rsidR="00E15518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3DBD3521" w14:textId="68C703F8" w:rsidR="00E15518" w:rsidRPr="005A5D5A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Winter</w:t>
            </w:r>
            <w:r w:rsidR="00E15518">
              <w:rPr>
                <w:rFonts w:asciiTheme="minorHAnsi" w:hAnsiTheme="minorHAnsi" w:cstheme="minorHAnsi"/>
                <w:sz w:val="20"/>
                <w:szCs w:val="20"/>
              </w:rPr>
              <w:t xml:space="preserve"> 2018</w:t>
            </w:r>
          </w:p>
          <w:p w14:paraId="325F6657" w14:textId="372CE304" w:rsidR="00E15518" w:rsidRDefault="00E15518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7982" w14:paraId="26CD3073" w14:textId="77777777" w:rsidTr="002E088C">
        <w:tc>
          <w:tcPr>
            <w:tcW w:w="8924" w:type="dxa"/>
            <w:tcBorders>
              <w:bottom w:val="nil"/>
            </w:tcBorders>
          </w:tcPr>
          <w:p w14:paraId="6007E9BC" w14:textId="77777777" w:rsidR="00D77982" w:rsidRPr="00BC2DD5" w:rsidRDefault="00D77982" w:rsidP="00D77982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commentRangeStart w:id="42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Rasterizer </w:t>
            </w:r>
            <w:r w:rsidRPr="00056AD1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C++, </w:t>
            </w:r>
            <w:proofErr w:type="spellStart"/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PixMap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)</w:t>
            </w:r>
          </w:p>
          <w:p w14:paraId="6B86C912" w14:textId="427C050D" w:rsidR="00D77982" w:rsidRPr="00DC4823" w:rsidRDefault="00D77982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C48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Implemented rasterizing techniques in C++, recreating the OpenGL library from scratch to display 2D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and 3D vector graphics onto a computer </w:t>
            </w:r>
            <w:r w:rsid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display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(source code on </w:t>
            </w:r>
            <w:hyperlink r:id="rId17" w:history="1">
              <w:r w:rsidRPr="00F3101C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  <w:commentRangeEnd w:id="42"/>
            <w:r w:rsidR="00C66545">
              <w:rPr>
                <w:rStyle w:val="CommentReference"/>
              </w:rPr>
              <w:commentReference w:id="42"/>
            </w:r>
          </w:p>
        </w:tc>
        <w:tc>
          <w:tcPr>
            <w:tcW w:w="1980" w:type="dxa"/>
            <w:tcBorders>
              <w:bottom w:val="nil"/>
            </w:tcBorders>
          </w:tcPr>
          <w:p w14:paraId="2640168F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Greencastle, IN</w:t>
            </w:r>
          </w:p>
          <w:p w14:paraId="03AE2D5E" w14:textId="5A022CE2" w:rsidR="00D77982" w:rsidRPr="00352602" w:rsidRDefault="007207B9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Fall </w:t>
            </w:r>
            <w:r w:rsidR="00D7798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D77982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CDC9F04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Style w:val="TableGrid1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4"/>
        <w:gridCol w:w="2070"/>
      </w:tblGrid>
      <w:tr w:rsidR="00F571AF" w:rsidRPr="000051B3" w14:paraId="61391D69" w14:textId="77777777" w:rsidTr="00111ABC">
        <w:tc>
          <w:tcPr>
            <w:tcW w:w="10904" w:type="dxa"/>
            <w:gridSpan w:val="2"/>
            <w:tcBorders>
              <w:bottom w:val="nil"/>
            </w:tcBorders>
          </w:tcPr>
          <w:p w14:paraId="4ABA1EB7" w14:textId="77777777" w:rsidR="00F571AF" w:rsidRPr="000051B3" w:rsidRDefault="00F571AF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43" w:name="_Hlk535688559"/>
            <w:r w:rsidRPr="000051B3">
              <w:rPr>
                <w:rFonts w:asciiTheme="minorHAnsi" w:hAnsiTheme="minorHAnsi" w:cstheme="minorHAnsi"/>
                <w:b/>
              </w:rPr>
              <w:lastRenderedPageBreak/>
              <w:t>HOBBIES</w:t>
            </w:r>
          </w:p>
        </w:tc>
      </w:tr>
      <w:tr w:rsidR="00F571AF" w:rsidRPr="004C7712" w14:paraId="35AB003D" w14:textId="77777777" w:rsidTr="00111ABC">
        <w:trPr>
          <w:gridAfter w:val="1"/>
          <w:wAfter w:w="2070" w:type="dxa"/>
          <w:trHeight w:val="80"/>
        </w:trPr>
        <w:tc>
          <w:tcPr>
            <w:tcW w:w="8834" w:type="dxa"/>
            <w:tcBorders>
              <w:bottom w:val="nil"/>
            </w:tcBorders>
          </w:tcPr>
          <w:p w14:paraId="672A1CA9" w14:textId="7880CA6B" w:rsidR="00F571AF" w:rsidRPr="004F7BA4" w:rsidRDefault="00F571A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>Languages: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Vietnamese, 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nglish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luent)</w:t>
            </w:r>
            <w:r w:rsidR="00111ABC">
              <w:rPr>
                <w:rFonts w:asciiTheme="minorHAnsi" w:hAnsiTheme="minorHAnsi" w:cstheme="minorHAnsi"/>
                <w:sz w:val="20"/>
                <w:szCs w:val="20"/>
              </w:rPr>
              <w:t>;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Japanese</w:t>
            </w:r>
            <w:r w:rsidR="000A2511">
              <w:rPr>
                <w:rFonts w:asciiTheme="minorHAnsi" w:hAnsiTheme="minorHAnsi" w:cstheme="minorHAnsi"/>
                <w:sz w:val="20"/>
                <w:szCs w:val="20"/>
              </w:rPr>
              <w:t>, Korean,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Chinese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onversational)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59A5F3A" w14:textId="77777777" w:rsidR="00F571AF" w:rsidRPr="00F63404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7BA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Interests: 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Top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0.2% of the world in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osu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! – R</w:t>
            </w:r>
            <w:r w:rsidRPr="004F7BA4">
              <w:rPr>
                <w:rFonts w:asciiTheme="minorHAnsi" w:hAnsiTheme="minorHAnsi" w:cstheme="minorHAnsi"/>
                <w:sz w:val="20"/>
                <w:szCs w:val="20"/>
              </w:rPr>
              <w:t>hythm-based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game with 10+ million players.</w:t>
            </w:r>
          </w:p>
          <w:p w14:paraId="1E441A20" w14:textId="77777777" w:rsidR="00F571AF" w:rsidRPr="004C7712" w:rsidRDefault="00F571AF" w:rsidP="00EF21B0">
            <w:pPr>
              <w:pStyle w:val="Normal1"/>
              <w:tabs>
                <w:tab w:val="left" w:pos="806"/>
              </w:tabs>
              <w:spacing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Top 1500 players in Hearthstone – Strategy card game with 100+ million players.</w:t>
            </w:r>
          </w:p>
        </w:tc>
      </w:tr>
    </w:tbl>
    <w:p w14:paraId="345F2D46" w14:textId="48BC1936" w:rsidR="001555AC" w:rsidRPr="001555AC" w:rsidRDefault="001555AC" w:rsidP="00511779">
      <w:pPr>
        <w:pStyle w:val="Normal1"/>
        <w:tabs>
          <w:tab w:val="left" w:pos="7830"/>
        </w:tabs>
        <w:spacing w:before="60" w:after="60" w:line="240" w:lineRule="auto"/>
        <w:ind w:right="1620"/>
        <w:rPr>
          <w:rFonts w:asciiTheme="minorHAnsi" w:hAnsiTheme="minorHAnsi" w:cstheme="minorHAnsi"/>
          <w:sz w:val="20"/>
          <w:szCs w:val="20"/>
        </w:rPr>
      </w:pPr>
      <w:bookmarkStart w:id="44" w:name="_gjdgxs" w:colFirst="0" w:colLast="0"/>
      <w:bookmarkEnd w:id="43"/>
      <w:bookmarkEnd w:id="44"/>
    </w:p>
    <w:sectPr w:rsidR="001555AC" w:rsidRPr="001555AC" w:rsidSect="00101070">
      <w:pgSz w:w="12240" w:h="15840" w:code="1"/>
      <w:pgMar w:top="547" w:right="1008" w:bottom="547" w:left="1008" w:header="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h Le" w:date="2021-03-10T23:01:00Z" w:initials="AL">
    <w:p w14:paraId="74BEC1B4" w14:textId="6718BE7C" w:rsidR="00C66545" w:rsidRDefault="00C66545">
      <w:pPr>
        <w:pStyle w:val="CommentText"/>
      </w:pPr>
      <w:r>
        <w:rPr>
          <w:rStyle w:val="CommentReference"/>
        </w:rPr>
        <w:annotationRef/>
      </w:r>
      <w:r>
        <w:t xml:space="preserve">Cut down on this section. Before you don’t have work </w:t>
      </w:r>
      <w:proofErr w:type="gramStart"/>
      <w:r>
        <w:t>experience</w:t>
      </w:r>
      <w:proofErr w:type="gramEnd"/>
      <w:r>
        <w:t xml:space="preserve"> so you need this as filler. Now that you have work experience save space for that.</w:t>
      </w:r>
      <w:r>
        <w:br/>
      </w:r>
      <w:r>
        <w:br/>
        <w:t xml:space="preserve">If any skill comes thru your work experience, you </w:t>
      </w:r>
      <w:proofErr w:type="gramStart"/>
      <w:r>
        <w:t>don’t</w:t>
      </w:r>
      <w:proofErr w:type="gramEnd"/>
      <w:r>
        <w:t xml:space="preserve"> need to list a coursework in that same area.</w:t>
      </w:r>
    </w:p>
  </w:comment>
  <w:comment w:id="2" w:author="Anh Le" w:date="2021-03-10T23:00:00Z" w:initials="AL">
    <w:p w14:paraId="33938452" w14:textId="588E6DC1" w:rsidR="00C66545" w:rsidRDefault="00C66545">
      <w:pPr>
        <w:pStyle w:val="CommentText"/>
      </w:pPr>
      <w:r>
        <w:rPr>
          <w:rStyle w:val="CommentReference"/>
        </w:rPr>
        <w:annotationRef/>
      </w:r>
      <w:r>
        <w:t xml:space="preserve">Too vague. Delete? Is this </w:t>
      </w:r>
      <w:proofErr w:type="gramStart"/>
      <w:r>
        <w:t>a</w:t>
      </w:r>
      <w:proofErr w:type="gramEnd"/>
      <w:r>
        <w:t xml:space="preserve"> OS course? If </w:t>
      </w:r>
      <w:proofErr w:type="gramStart"/>
      <w:r>
        <w:t>yes</w:t>
      </w:r>
      <w:proofErr w:type="gramEnd"/>
      <w:r>
        <w:t xml:space="preserve"> say OS</w:t>
      </w:r>
    </w:p>
  </w:comment>
  <w:comment w:id="4" w:author="Anh Le" w:date="2021-03-10T22:59:00Z" w:initials="AL">
    <w:p w14:paraId="30F632FD" w14:textId="01F87455" w:rsidR="00C66545" w:rsidRDefault="00C66545">
      <w:pPr>
        <w:pStyle w:val="CommentText"/>
      </w:pPr>
      <w:r>
        <w:rPr>
          <w:rStyle w:val="CommentReference"/>
        </w:rPr>
        <w:annotationRef/>
      </w:r>
      <w:r>
        <w:t xml:space="preserve">AI and data mining convey the same </w:t>
      </w:r>
      <w:proofErr w:type="gramStart"/>
      <w:r>
        <w:t>thing</w:t>
      </w:r>
      <w:proofErr w:type="gramEnd"/>
    </w:p>
  </w:comment>
  <w:comment w:id="8" w:author="Anh Le" w:date="2021-03-10T23:00:00Z" w:initials="AL">
    <w:p w14:paraId="6B156698" w14:textId="2513F41E" w:rsidR="00C66545" w:rsidRDefault="00C66545">
      <w:pPr>
        <w:pStyle w:val="CommentText"/>
      </w:pPr>
      <w:r>
        <w:rPr>
          <w:rStyle w:val="CommentReference"/>
        </w:rPr>
        <w:annotationRef/>
      </w:r>
      <w:r>
        <w:t>Why don’t you put this under Advanced?</w:t>
      </w:r>
    </w:p>
  </w:comment>
  <w:comment w:id="14" w:author="Anh Le" w:date="2021-03-10T23:03:00Z" w:initials="AL">
    <w:p w14:paraId="3B50940F" w14:textId="7B1AD41A" w:rsidR="00C66545" w:rsidRDefault="00C66545">
      <w:pPr>
        <w:pStyle w:val="CommentText"/>
      </w:pPr>
      <w:r>
        <w:rPr>
          <w:rStyle w:val="CommentReference"/>
        </w:rPr>
        <w:annotationRef/>
      </w:r>
      <w:r w:rsidR="003C4164">
        <w:t>Never heard of this, but it may be just my limited knowledge. Is this Java?</w:t>
      </w:r>
    </w:p>
  </w:comment>
  <w:comment w:id="16" w:author="Anh Le" w:date="2021-03-10T22:43:00Z" w:initials="AL">
    <w:p w14:paraId="7750D680" w14:textId="7F4D421D" w:rsidR="008A6650" w:rsidRDefault="008A6650">
      <w:pPr>
        <w:pStyle w:val="CommentText"/>
      </w:pPr>
      <w:r>
        <w:rPr>
          <w:rStyle w:val="CommentReference"/>
        </w:rPr>
        <w:annotationRef/>
      </w:r>
      <w:r>
        <w:t xml:space="preserve">The 100% seems a bit weird here. I’d use a number that describes the number of </w:t>
      </w:r>
      <w:proofErr w:type="gramStart"/>
      <w:r>
        <w:t>request</w:t>
      </w:r>
      <w:proofErr w:type="gramEnd"/>
      <w:r>
        <w:t xml:space="preserve"> per sec or </w:t>
      </w:r>
      <w:proofErr w:type="spellStart"/>
      <w:r>
        <w:t>sth</w:t>
      </w:r>
      <w:proofErr w:type="spellEnd"/>
      <w:r>
        <w:t xml:space="preserve"> like that to give a sense of scale.</w:t>
      </w:r>
    </w:p>
  </w:comment>
  <w:comment w:id="19" w:author="Anh Le" w:date="2021-03-10T22:45:00Z" w:initials="AL">
    <w:p w14:paraId="14F11463" w14:textId="087A5523" w:rsidR="008A6650" w:rsidRDefault="008A6650">
      <w:pPr>
        <w:pStyle w:val="CommentText"/>
      </w:pPr>
      <w:r>
        <w:rPr>
          <w:rStyle w:val="CommentReference"/>
        </w:rPr>
        <w:annotationRef/>
      </w:r>
      <w:r>
        <w:t>This name seems unique to CC and gives no information to the reader.</w:t>
      </w:r>
    </w:p>
  </w:comment>
  <w:comment w:id="20" w:author="Anh Le" w:date="2021-03-10T22:47:00Z" w:initials="AL">
    <w:p w14:paraId="182042D5" w14:textId="3CE44A5F" w:rsidR="008A6650" w:rsidRDefault="008A6650">
      <w:pPr>
        <w:pStyle w:val="CommentText"/>
      </w:pPr>
      <w:r>
        <w:rPr>
          <w:rStyle w:val="CommentReference"/>
        </w:rPr>
        <w:annotationRef/>
      </w:r>
      <w:r>
        <w:t xml:space="preserve">This bullet point seems promising but </w:t>
      </w:r>
      <w:proofErr w:type="gramStart"/>
      <w:r>
        <w:t>it’s</w:t>
      </w:r>
      <w:proofErr w:type="gramEnd"/>
      <w:r>
        <w:t xml:space="preserve"> not yet clear whether this is a hard thing to do or not. </w:t>
      </w:r>
      <w:proofErr w:type="gramStart"/>
      <w:r>
        <w:t>What’s</w:t>
      </w:r>
      <w:proofErr w:type="gramEnd"/>
      <w:r>
        <w:t xml:space="preserve"> difficult about the task / what’s amazing about your achievement?</w:t>
      </w:r>
    </w:p>
  </w:comment>
  <w:comment w:id="21" w:author="Anh Le" w:date="2021-03-10T22:45:00Z" w:initials="AL">
    <w:p w14:paraId="5820E745" w14:textId="5BB3B47F" w:rsidR="008A6650" w:rsidRDefault="008A6650">
      <w:pPr>
        <w:pStyle w:val="CommentText"/>
      </w:pPr>
      <w:r>
        <w:rPr>
          <w:rStyle w:val="CommentReference"/>
        </w:rPr>
        <w:annotationRef/>
      </w:r>
      <w:r>
        <w:t>60 requests per second seems small, right? I’d cite a peak number (e.g. during final exam time</w:t>
      </w:r>
      <w:proofErr w:type="gramStart"/>
      <w:r>
        <w:t>), or</w:t>
      </w:r>
      <w:proofErr w:type="gramEnd"/>
      <w:r>
        <w:t xml:space="preserve"> frame this bullet point in terms other than scale.</w:t>
      </w:r>
      <w:r>
        <w:br/>
      </w:r>
      <w:r>
        <w:br/>
        <w:t xml:space="preserve">Your first bullet point could be about scale already. The third bullet point could be about something else. Concurrency? Business sense? Collaboration / communication? </w:t>
      </w:r>
    </w:p>
  </w:comment>
  <w:comment w:id="22" w:author="Anh Le" w:date="2021-03-10T22:53:00Z" w:initials="AL">
    <w:p w14:paraId="1B331774" w14:textId="77777777" w:rsidR="00C66545" w:rsidRDefault="00C66545">
      <w:pPr>
        <w:pStyle w:val="CommentText"/>
      </w:pPr>
      <w:r>
        <w:rPr>
          <w:rStyle w:val="CommentReference"/>
        </w:rPr>
        <w:annotationRef/>
      </w:r>
      <w:proofErr w:type="gramStart"/>
      <w:r>
        <w:t>Overall</w:t>
      </w:r>
      <w:proofErr w:type="gramEnd"/>
      <w:r>
        <w:t xml:space="preserve"> this project needs to be motivated better. You mentioned several features you built but </w:t>
      </w:r>
      <w:proofErr w:type="gramStart"/>
      <w:r>
        <w:t>it’s</w:t>
      </w:r>
      <w:proofErr w:type="gramEnd"/>
      <w:r>
        <w:t xml:space="preserve"> unclear what they are for.</w:t>
      </w:r>
    </w:p>
    <w:p w14:paraId="4D729464" w14:textId="0D47EBF0" w:rsidR="00C66545" w:rsidRDefault="00C66545">
      <w:pPr>
        <w:pStyle w:val="CommentText"/>
      </w:pPr>
    </w:p>
  </w:comment>
  <w:comment w:id="27" w:author="Anh Le" w:date="2021-03-10T22:51:00Z" w:initials="AL">
    <w:p w14:paraId="48969389" w14:textId="03B4F98B" w:rsidR="008A6650" w:rsidRDefault="008A6650">
      <w:pPr>
        <w:pStyle w:val="CommentText"/>
      </w:pPr>
      <w:r>
        <w:rPr>
          <w:rStyle w:val="CommentReference"/>
        </w:rPr>
        <w:annotationRef/>
      </w:r>
      <w:r>
        <w:t>This sentence is not very clear. What are the “interactive features” and why does it make sense to integrate it with selection of proof “tactics”?</w:t>
      </w:r>
    </w:p>
  </w:comment>
  <w:comment w:id="28" w:author="Anh Le" w:date="2021-03-10T22:52:00Z" w:initials="AL">
    <w:p w14:paraId="50D60690" w14:textId="55162411" w:rsidR="00C66545" w:rsidRDefault="008A6650">
      <w:pPr>
        <w:pStyle w:val="CommentText"/>
      </w:pPr>
      <w:r>
        <w:rPr>
          <w:rStyle w:val="CommentReference"/>
        </w:rPr>
        <w:annotationRef/>
      </w:r>
      <w:r>
        <w:t xml:space="preserve">This bullet point is lumping your collaboration and technical skill into one place. Break these 2 things out into 2 bullet points so that </w:t>
      </w:r>
      <w:proofErr w:type="gramStart"/>
      <w:r>
        <w:t>it’s</w:t>
      </w:r>
      <w:proofErr w:type="gramEnd"/>
      <w:r>
        <w:t xml:space="preserve"> clear what’s the message of each bullet point is</w:t>
      </w:r>
      <w:r w:rsidR="00C66545">
        <w:t>.</w:t>
      </w:r>
    </w:p>
  </w:comment>
  <w:comment w:id="29" w:author="Anh Le" w:date="2021-03-10T22:53:00Z" w:initials="AL">
    <w:p w14:paraId="121778A3" w14:textId="4239D428" w:rsidR="00C66545" w:rsidRDefault="00C66545">
      <w:pPr>
        <w:pStyle w:val="CommentText"/>
      </w:pPr>
      <w:r>
        <w:rPr>
          <w:rStyle w:val="CommentReference"/>
        </w:rPr>
        <w:annotationRef/>
      </w:r>
      <w:r>
        <w:t xml:space="preserve">Mentioned that </w:t>
      </w:r>
      <w:proofErr w:type="gramStart"/>
      <w:r>
        <w:t>it’s</w:t>
      </w:r>
      <w:proofErr w:type="gramEnd"/>
      <w:r>
        <w:t xml:space="preserve"> used by the entire department or </w:t>
      </w:r>
      <w:proofErr w:type="spellStart"/>
      <w:r>
        <w:t>sth</w:t>
      </w:r>
      <w:proofErr w:type="spellEnd"/>
      <w:r>
        <w:t xml:space="preserve"> to give a sense of impact?</w:t>
      </w:r>
    </w:p>
  </w:comment>
  <w:comment w:id="31" w:author="Anh Le" w:date="2021-03-10T22:56:00Z" w:initials="AL">
    <w:p w14:paraId="3F000FC4" w14:textId="6828B0E1" w:rsidR="00C66545" w:rsidRDefault="00C66545">
      <w:pPr>
        <w:pStyle w:val="CommentText"/>
      </w:pPr>
      <w:r>
        <w:rPr>
          <w:rStyle w:val="CommentReference"/>
        </w:rPr>
        <w:annotationRef/>
      </w:r>
      <w:proofErr w:type="gramStart"/>
      <w:r>
        <w:t>Don’t</w:t>
      </w:r>
      <w:proofErr w:type="gramEnd"/>
      <w:r>
        <w:t xml:space="preserve"> see lots of issues or PR on </w:t>
      </w:r>
      <w:proofErr w:type="spellStart"/>
      <w:r>
        <w:t>github</w:t>
      </w:r>
      <w:proofErr w:type="spellEnd"/>
      <w:r>
        <w:t xml:space="preserve"> though?</w:t>
      </w:r>
    </w:p>
  </w:comment>
  <w:comment w:id="35" w:author="Anh Le" w:date="2021-03-10T22:57:00Z" w:initials="AL">
    <w:p w14:paraId="09749828" w14:textId="77777777" w:rsidR="00C66545" w:rsidRDefault="00C66545">
      <w:pPr>
        <w:pStyle w:val="CommentText"/>
      </w:pPr>
      <w:r>
        <w:rPr>
          <w:rStyle w:val="CommentReference"/>
        </w:rPr>
        <w:annotationRef/>
      </w:r>
      <w:r>
        <w:t xml:space="preserve">Condense this to 2 </w:t>
      </w:r>
      <w:proofErr w:type="gramStart"/>
      <w:r>
        <w:t>lines</w:t>
      </w:r>
      <w:proofErr w:type="gramEnd"/>
    </w:p>
    <w:p w14:paraId="7C168984" w14:textId="63212425" w:rsidR="00C66545" w:rsidRDefault="00C66545">
      <w:pPr>
        <w:pStyle w:val="CommentText"/>
      </w:pPr>
    </w:p>
  </w:comment>
  <w:comment w:id="42" w:author="Anh Le" w:date="2021-03-10T22:58:00Z" w:initials="AL">
    <w:p w14:paraId="755CBF0F" w14:textId="090A1C98" w:rsidR="00C66545" w:rsidRDefault="00C66545">
      <w:pPr>
        <w:pStyle w:val="CommentText"/>
      </w:pPr>
      <w:r>
        <w:rPr>
          <w:rStyle w:val="CommentReference"/>
        </w:rPr>
        <w:annotationRef/>
      </w:r>
      <w:r>
        <w:t xml:space="preserve">This should be at the top. </w:t>
      </w:r>
      <w:proofErr w:type="gramStart"/>
      <w:r>
        <w:t>It’s</w:t>
      </w:r>
      <w:proofErr w:type="gramEnd"/>
      <w:r>
        <w:t xml:space="preserve"> both recent, and “recreating OpenGL from scratch” sounds impressive. Be ready to answer questions about this project though.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BEC1B4" w15:done="0"/>
  <w15:commentEx w15:paraId="33938452" w15:done="0"/>
  <w15:commentEx w15:paraId="30F632FD" w15:done="0"/>
  <w15:commentEx w15:paraId="6B156698" w15:done="0"/>
  <w15:commentEx w15:paraId="3B50940F" w15:done="0"/>
  <w15:commentEx w15:paraId="7750D680" w15:done="0"/>
  <w15:commentEx w15:paraId="14F11463" w15:done="0"/>
  <w15:commentEx w15:paraId="182042D5" w15:done="0"/>
  <w15:commentEx w15:paraId="5820E745" w15:done="0"/>
  <w15:commentEx w15:paraId="4D729464" w15:done="0"/>
  <w15:commentEx w15:paraId="48969389" w15:done="0"/>
  <w15:commentEx w15:paraId="50D60690" w15:done="0"/>
  <w15:commentEx w15:paraId="121778A3" w15:done="0"/>
  <w15:commentEx w15:paraId="3F000FC4" w15:done="0"/>
  <w15:commentEx w15:paraId="7C168984" w15:done="0"/>
  <w15:commentEx w15:paraId="755CBF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3CE4B" w16cex:dateUtc="2021-03-11T07:01:00Z"/>
  <w16cex:commentExtensible w16cex:durableId="23F3CDF8" w16cex:dateUtc="2021-03-11T07:00:00Z"/>
  <w16cex:commentExtensible w16cex:durableId="23F3CDE1" w16cex:dateUtc="2021-03-11T06:59:00Z"/>
  <w16cex:commentExtensible w16cex:durableId="23F3CE14" w16cex:dateUtc="2021-03-11T07:00:00Z"/>
  <w16cex:commentExtensible w16cex:durableId="23F3CEB4" w16cex:dateUtc="2021-03-11T07:03:00Z"/>
  <w16cex:commentExtensible w16cex:durableId="23F3CA21" w16cex:dateUtc="2021-03-11T06:43:00Z"/>
  <w16cex:commentExtensible w16cex:durableId="23F3CA7C" w16cex:dateUtc="2021-03-11T06:45:00Z"/>
  <w16cex:commentExtensible w16cex:durableId="23F3CB15" w16cex:dateUtc="2021-03-11T06:47:00Z"/>
  <w16cex:commentExtensible w16cex:durableId="23F3CA9D" w16cex:dateUtc="2021-03-11T06:45:00Z"/>
  <w16cex:commentExtensible w16cex:durableId="23F3CC5D" w16cex:dateUtc="2021-03-11T06:53:00Z"/>
  <w16cex:commentExtensible w16cex:durableId="23F3CBF2" w16cex:dateUtc="2021-03-11T06:51:00Z"/>
  <w16cex:commentExtensible w16cex:durableId="23F3CC25" w16cex:dateUtc="2021-03-11T06:52:00Z"/>
  <w16cex:commentExtensible w16cex:durableId="23F3CC87" w16cex:dateUtc="2021-03-11T06:53:00Z"/>
  <w16cex:commentExtensible w16cex:durableId="23F3CD1C" w16cex:dateUtc="2021-03-11T06:56:00Z"/>
  <w16cex:commentExtensible w16cex:durableId="23F3CD3C" w16cex:dateUtc="2021-03-11T06:57:00Z"/>
  <w16cex:commentExtensible w16cex:durableId="23F3CDA3" w16cex:dateUtc="2021-03-11T0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BEC1B4" w16cid:durableId="23F3CE4B"/>
  <w16cid:commentId w16cid:paraId="33938452" w16cid:durableId="23F3CDF8"/>
  <w16cid:commentId w16cid:paraId="30F632FD" w16cid:durableId="23F3CDE1"/>
  <w16cid:commentId w16cid:paraId="6B156698" w16cid:durableId="23F3CE14"/>
  <w16cid:commentId w16cid:paraId="3B50940F" w16cid:durableId="23F3CEB4"/>
  <w16cid:commentId w16cid:paraId="7750D680" w16cid:durableId="23F3CA21"/>
  <w16cid:commentId w16cid:paraId="14F11463" w16cid:durableId="23F3CA7C"/>
  <w16cid:commentId w16cid:paraId="182042D5" w16cid:durableId="23F3CB15"/>
  <w16cid:commentId w16cid:paraId="5820E745" w16cid:durableId="23F3CA9D"/>
  <w16cid:commentId w16cid:paraId="4D729464" w16cid:durableId="23F3CC5D"/>
  <w16cid:commentId w16cid:paraId="48969389" w16cid:durableId="23F3CBF2"/>
  <w16cid:commentId w16cid:paraId="50D60690" w16cid:durableId="23F3CC25"/>
  <w16cid:commentId w16cid:paraId="121778A3" w16cid:durableId="23F3CC87"/>
  <w16cid:commentId w16cid:paraId="3F000FC4" w16cid:durableId="23F3CD1C"/>
  <w16cid:commentId w16cid:paraId="7C168984" w16cid:durableId="23F3CD3C"/>
  <w16cid:commentId w16cid:paraId="755CBF0F" w16cid:durableId="23F3CD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4CD64" w14:textId="77777777" w:rsidR="00E27183" w:rsidRDefault="00E27183" w:rsidP="00D72AD2">
      <w:pPr>
        <w:spacing w:after="0" w:line="240" w:lineRule="auto"/>
      </w:pPr>
      <w:r>
        <w:separator/>
      </w:r>
    </w:p>
  </w:endnote>
  <w:endnote w:type="continuationSeparator" w:id="0">
    <w:p w14:paraId="0DFCC7BD" w14:textId="77777777" w:rsidR="00E27183" w:rsidRDefault="00E27183" w:rsidP="00D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548CE" w14:textId="77777777" w:rsidR="00E27183" w:rsidRDefault="00E27183" w:rsidP="00D72AD2">
      <w:pPr>
        <w:spacing w:after="0" w:line="240" w:lineRule="auto"/>
      </w:pPr>
      <w:r>
        <w:separator/>
      </w:r>
    </w:p>
  </w:footnote>
  <w:footnote w:type="continuationSeparator" w:id="0">
    <w:p w14:paraId="51D5C33F" w14:textId="77777777" w:rsidR="00E27183" w:rsidRDefault="00E27183" w:rsidP="00D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6F48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A6D28F5"/>
    <w:multiLevelType w:val="hybridMultilevel"/>
    <w:tmpl w:val="38188106"/>
    <w:lvl w:ilvl="0" w:tplc="B226FEA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CDB"/>
    <w:multiLevelType w:val="hybridMultilevel"/>
    <w:tmpl w:val="67AE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A7CC2"/>
    <w:multiLevelType w:val="hybridMultilevel"/>
    <w:tmpl w:val="A70264C2"/>
    <w:lvl w:ilvl="0" w:tplc="ED440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3011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D881A2D"/>
    <w:multiLevelType w:val="hybridMultilevel"/>
    <w:tmpl w:val="D4D0A838"/>
    <w:lvl w:ilvl="0" w:tplc="581CBE2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FEC"/>
    <w:multiLevelType w:val="hybridMultilevel"/>
    <w:tmpl w:val="C89EE7E2"/>
    <w:lvl w:ilvl="0" w:tplc="4FD077A0">
      <w:start w:val="201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DE2"/>
    <w:multiLevelType w:val="multilevel"/>
    <w:tmpl w:val="770CA4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E27066"/>
    <w:multiLevelType w:val="hybridMultilevel"/>
    <w:tmpl w:val="7EA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D45"/>
    <w:multiLevelType w:val="hybridMultilevel"/>
    <w:tmpl w:val="EE6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790C"/>
    <w:multiLevelType w:val="multilevel"/>
    <w:tmpl w:val="2E2215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3EC4366E"/>
    <w:multiLevelType w:val="hybridMultilevel"/>
    <w:tmpl w:val="B6B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48B"/>
    <w:multiLevelType w:val="hybridMultilevel"/>
    <w:tmpl w:val="CD5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B5EA6"/>
    <w:multiLevelType w:val="hybridMultilevel"/>
    <w:tmpl w:val="C7F0E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01705"/>
    <w:multiLevelType w:val="hybridMultilevel"/>
    <w:tmpl w:val="8090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7C91"/>
    <w:multiLevelType w:val="hybridMultilevel"/>
    <w:tmpl w:val="3BA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2C62"/>
    <w:multiLevelType w:val="hybridMultilevel"/>
    <w:tmpl w:val="F69EBFA6"/>
    <w:lvl w:ilvl="0" w:tplc="839A2E26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1B5"/>
    <w:multiLevelType w:val="hybridMultilevel"/>
    <w:tmpl w:val="93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53F"/>
    <w:multiLevelType w:val="hybridMultilevel"/>
    <w:tmpl w:val="DF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C9"/>
    <w:multiLevelType w:val="hybridMultilevel"/>
    <w:tmpl w:val="39C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52D6C"/>
    <w:multiLevelType w:val="hybridMultilevel"/>
    <w:tmpl w:val="696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7141"/>
    <w:multiLevelType w:val="hybridMultilevel"/>
    <w:tmpl w:val="48229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C279DC"/>
    <w:multiLevelType w:val="multilevel"/>
    <w:tmpl w:val="84B8E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5174C39"/>
    <w:multiLevelType w:val="hybridMultilevel"/>
    <w:tmpl w:val="DC54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A2662"/>
    <w:multiLevelType w:val="multilevel"/>
    <w:tmpl w:val="608EC2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5" w15:restartNumberingAfterBreak="0">
    <w:nsid w:val="783B3CF3"/>
    <w:multiLevelType w:val="multilevel"/>
    <w:tmpl w:val="F0BE6C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2"/>
  </w:num>
  <w:num w:numId="3">
    <w:abstractNumId w:val="10"/>
  </w:num>
  <w:num w:numId="4">
    <w:abstractNumId w:val="24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21"/>
  </w:num>
  <w:num w:numId="10">
    <w:abstractNumId w:val="12"/>
  </w:num>
  <w:num w:numId="11">
    <w:abstractNumId w:val="18"/>
  </w:num>
  <w:num w:numId="12">
    <w:abstractNumId w:val="0"/>
  </w:num>
  <w:num w:numId="13">
    <w:abstractNumId w:val="25"/>
  </w:num>
  <w:num w:numId="14">
    <w:abstractNumId w:val="1"/>
  </w:num>
  <w:num w:numId="15">
    <w:abstractNumId w:val="8"/>
  </w:num>
  <w:num w:numId="16">
    <w:abstractNumId w:val="17"/>
  </w:num>
  <w:num w:numId="17">
    <w:abstractNumId w:val="9"/>
  </w:num>
  <w:num w:numId="18">
    <w:abstractNumId w:val="15"/>
  </w:num>
  <w:num w:numId="19">
    <w:abstractNumId w:val="20"/>
  </w:num>
  <w:num w:numId="20">
    <w:abstractNumId w:val="6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5"/>
  </w:num>
  <w:num w:numId="2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h Le">
    <w15:presenceInfo w15:providerId="AD" w15:userId="S::anhle@fb.com::0dd08c34-0177-4eea-8fd2-1c2840856d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W0NLY0NzcyNTVS0lEKTi0uzszPAykwNK4FAJrF96ktAAAA"/>
  </w:docVars>
  <w:rsids>
    <w:rsidRoot w:val="00A75EE3"/>
    <w:rsid w:val="00001BE4"/>
    <w:rsid w:val="00003C35"/>
    <w:rsid w:val="000051B3"/>
    <w:rsid w:val="000307C1"/>
    <w:rsid w:val="00030A91"/>
    <w:rsid w:val="00050770"/>
    <w:rsid w:val="0005217D"/>
    <w:rsid w:val="00055E8B"/>
    <w:rsid w:val="00056AD1"/>
    <w:rsid w:val="00061B25"/>
    <w:rsid w:val="00074319"/>
    <w:rsid w:val="00076B57"/>
    <w:rsid w:val="000909F1"/>
    <w:rsid w:val="000A2511"/>
    <w:rsid w:val="000A302E"/>
    <w:rsid w:val="000A3675"/>
    <w:rsid w:val="000A3B03"/>
    <w:rsid w:val="000A5902"/>
    <w:rsid w:val="000C0DD7"/>
    <w:rsid w:val="000C756E"/>
    <w:rsid w:val="000D0F78"/>
    <w:rsid w:val="000D10AF"/>
    <w:rsid w:val="000D6BB8"/>
    <w:rsid w:val="000E325B"/>
    <w:rsid w:val="000E58E2"/>
    <w:rsid w:val="000F5650"/>
    <w:rsid w:val="000F6203"/>
    <w:rsid w:val="000F6E2C"/>
    <w:rsid w:val="00101070"/>
    <w:rsid w:val="00102E2F"/>
    <w:rsid w:val="00103D27"/>
    <w:rsid w:val="00107572"/>
    <w:rsid w:val="00111ABC"/>
    <w:rsid w:val="0011251A"/>
    <w:rsid w:val="0011485B"/>
    <w:rsid w:val="00143ECB"/>
    <w:rsid w:val="0014595A"/>
    <w:rsid w:val="00147206"/>
    <w:rsid w:val="00150D21"/>
    <w:rsid w:val="001527FD"/>
    <w:rsid w:val="001544DE"/>
    <w:rsid w:val="001555AC"/>
    <w:rsid w:val="00164005"/>
    <w:rsid w:val="001666B7"/>
    <w:rsid w:val="001679E1"/>
    <w:rsid w:val="001829CF"/>
    <w:rsid w:val="001917BD"/>
    <w:rsid w:val="001A7A61"/>
    <w:rsid w:val="001B6DE6"/>
    <w:rsid w:val="001C2871"/>
    <w:rsid w:val="001C5110"/>
    <w:rsid w:val="001F001B"/>
    <w:rsid w:val="001F5668"/>
    <w:rsid w:val="001F7E34"/>
    <w:rsid w:val="002042EF"/>
    <w:rsid w:val="00210500"/>
    <w:rsid w:val="0021207A"/>
    <w:rsid w:val="002176EA"/>
    <w:rsid w:val="002209B6"/>
    <w:rsid w:val="00230032"/>
    <w:rsid w:val="00236C50"/>
    <w:rsid w:val="002424DB"/>
    <w:rsid w:val="0024281E"/>
    <w:rsid w:val="00252940"/>
    <w:rsid w:val="00255ECD"/>
    <w:rsid w:val="00262EF5"/>
    <w:rsid w:val="00271B69"/>
    <w:rsid w:val="00274529"/>
    <w:rsid w:val="0027642B"/>
    <w:rsid w:val="00290A32"/>
    <w:rsid w:val="00291636"/>
    <w:rsid w:val="00297201"/>
    <w:rsid w:val="002A19BF"/>
    <w:rsid w:val="002B02D0"/>
    <w:rsid w:val="002D479D"/>
    <w:rsid w:val="002E088C"/>
    <w:rsid w:val="002E220E"/>
    <w:rsid w:val="002E75A4"/>
    <w:rsid w:val="002F4E57"/>
    <w:rsid w:val="0030137F"/>
    <w:rsid w:val="00305812"/>
    <w:rsid w:val="0033498F"/>
    <w:rsid w:val="003452CC"/>
    <w:rsid w:val="00351300"/>
    <w:rsid w:val="00352602"/>
    <w:rsid w:val="00363662"/>
    <w:rsid w:val="00366497"/>
    <w:rsid w:val="00370D00"/>
    <w:rsid w:val="00372F80"/>
    <w:rsid w:val="00382158"/>
    <w:rsid w:val="003856DC"/>
    <w:rsid w:val="00387E9E"/>
    <w:rsid w:val="00391903"/>
    <w:rsid w:val="00393381"/>
    <w:rsid w:val="003A2A88"/>
    <w:rsid w:val="003B2C50"/>
    <w:rsid w:val="003B6A7F"/>
    <w:rsid w:val="003C4164"/>
    <w:rsid w:val="003C5E4D"/>
    <w:rsid w:val="003D2926"/>
    <w:rsid w:val="003D7E75"/>
    <w:rsid w:val="003E3517"/>
    <w:rsid w:val="003E5723"/>
    <w:rsid w:val="003F0854"/>
    <w:rsid w:val="003F0DDE"/>
    <w:rsid w:val="004133D7"/>
    <w:rsid w:val="00432871"/>
    <w:rsid w:val="00432D70"/>
    <w:rsid w:val="00437B18"/>
    <w:rsid w:val="00440C92"/>
    <w:rsid w:val="00444687"/>
    <w:rsid w:val="00445667"/>
    <w:rsid w:val="00445FC5"/>
    <w:rsid w:val="00463C58"/>
    <w:rsid w:val="00466894"/>
    <w:rsid w:val="00475C5C"/>
    <w:rsid w:val="004818C1"/>
    <w:rsid w:val="00481F4E"/>
    <w:rsid w:val="00482FEE"/>
    <w:rsid w:val="0049159F"/>
    <w:rsid w:val="00495542"/>
    <w:rsid w:val="004A1972"/>
    <w:rsid w:val="004A23EB"/>
    <w:rsid w:val="004A3D98"/>
    <w:rsid w:val="004A54FE"/>
    <w:rsid w:val="004B1713"/>
    <w:rsid w:val="004B3720"/>
    <w:rsid w:val="004C4C23"/>
    <w:rsid w:val="004C5893"/>
    <w:rsid w:val="004C5A04"/>
    <w:rsid w:val="004C7712"/>
    <w:rsid w:val="004E4F48"/>
    <w:rsid w:val="004F7BA4"/>
    <w:rsid w:val="00511779"/>
    <w:rsid w:val="00521230"/>
    <w:rsid w:val="00530F90"/>
    <w:rsid w:val="00533D12"/>
    <w:rsid w:val="00542241"/>
    <w:rsid w:val="00553AB9"/>
    <w:rsid w:val="005552C4"/>
    <w:rsid w:val="00575F3E"/>
    <w:rsid w:val="00580738"/>
    <w:rsid w:val="00581AF6"/>
    <w:rsid w:val="005921F6"/>
    <w:rsid w:val="005A5D5A"/>
    <w:rsid w:val="005E48FE"/>
    <w:rsid w:val="005F66D5"/>
    <w:rsid w:val="00601268"/>
    <w:rsid w:val="006014F2"/>
    <w:rsid w:val="006038C2"/>
    <w:rsid w:val="00613936"/>
    <w:rsid w:val="006140CE"/>
    <w:rsid w:val="0062205D"/>
    <w:rsid w:val="00623B83"/>
    <w:rsid w:val="00634CA4"/>
    <w:rsid w:val="00641337"/>
    <w:rsid w:val="00652AF7"/>
    <w:rsid w:val="00664AB9"/>
    <w:rsid w:val="00667E03"/>
    <w:rsid w:val="00677621"/>
    <w:rsid w:val="00681D55"/>
    <w:rsid w:val="0069177B"/>
    <w:rsid w:val="006944EA"/>
    <w:rsid w:val="006A3F9A"/>
    <w:rsid w:val="006A726C"/>
    <w:rsid w:val="006C6777"/>
    <w:rsid w:val="00710569"/>
    <w:rsid w:val="00710651"/>
    <w:rsid w:val="0071382F"/>
    <w:rsid w:val="007162A3"/>
    <w:rsid w:val="007170A8"/>
    <w:rsid w:val="007207B9"/>
    <w:rsid w:val="007236A3"/>
    <w:rsid w:val="0072704E"/>
    <w:rsid w:val="00732887"/>
    <w:rsid w:val="00732EDB"/>
    <w:rsid w:val="00734040"/>
    <w:rsid w:val="007345E2"/>
    <w:rsid w:val="00745093"/>
    <w:rsid w:val="00757695"/>
    <w:rsid w:val="007621C7"/>
    <w:rsid w:val="0076333D"/>
    <w:rsid w:val="00776E9F"/>
    <w:rsid w:val="00780615"/>
    <w:rsid w:val="00784517"/>
    <w:rsid w:val="00786C68"/>
    <w:rsid w:val="0079153C"/>
    <w:rsid w:val="0079452E"/>
    <w:rsid w:val="007A4C67"/>
    <w:rsid w:val="007A5466"/>
    <w:rsid w:val="007A6E03"/>
    <w:rsid w:val="007C30C7"/>
    <w:rsid w:val="007C3C20"/>
    <w:rsid w:val="007D0151"/>
    <w:rsid w:val="007D201E"/>
    <w:rsid w:val="007D2AF2"/>
    <w:rsid w:val="007D5E9B"/>
    <w:rsid w:val="007D7AC7"/>
    <w:rsid w:val="007E614C"/>
    <w:rsid w:val="00804AD9"/>
    <w:rsid w:val="00815CCA"/>
    <w:rsid w:val="00817B76"/>
    <w:rsid w:val="00827291"/>
    <w:rsid w:val="008305CF"/>
    <w:rsid w:val="00846DA6"/>
    <w:rsid w:val="008541F3"/>
    <w:rsid w:val="008546F5"/>
    <w:rsid w:val="00856CD8"/>
    <w:rsid w:val="00862DE0"/>
    <w:rsid w:val="0086356C"/>
    <w:rsid w:val="0086673C"/>
    <w:rsid w:val="008922A7"/>
    <w:rsid w:val="00892AEE"/>
    <w:rsid w:val="0089329E"/>
    <w:rsid w:val="00895E16"/>
    <w:rsid w:val="008A4401"/>
    <w:rsid w:val="008A6650"/>
    <w:rsid w:val="008B169A"/>
    <w:rsid w:val="008B21AA"/>
    <w:rsid w:val="008B454F"/>
    <w:rsid w:val="008B538D"/>
    <w:rsid w:val="008C3016"/>
    <w:rsid w:val="008C4CE7"/>
    <w:rsid w:val="008E6073"/>
    <w:rsid w:val="008F5938"/>
    <w:rsid w:val="008F5FA4"/>
    <w:rsid w:val="00900D79"/>
    <w:rsid w:val="00901127"/>
    <w:rsid w:val="009015B4"/>
    <w:rsid w:val="009242F4"/>
    <w:rsid w:val="00932595"/>
    <w:rsid w:val="00934533"/>
    <w:rsid w:val="009365E2"/>
    <w:rsid w:val="00940084"/>
    <w:rsid w:val="009425CC"/>
    <w:rsid w:val="00950475"/>
    <w:rsid w:val="009507E6"/>
    <w:rsid w:val="00950909"/>
    <w:rsid w:val="00950D15"/>
    <w:rsid w:val="00951096"/>
    <w:rsid w:val="0095225C"/>
    <w:rsid w:val="00961236"/>
    <w:rsid w:val="00966B28"/>
    <w:rsid w:val="00966F9D"/>
    <w:rsid w:val="009942FC"/>
    <w:rsid w:val="009A03F7"/>
    <w:rsid w:val="009B32FE"/>
    <w:rsid w:val="009B7D3A"/>
    <w:rsid w:val="009F2657"/>
    <w:rsid w:val="009F434E"/>
    <w:rsid w:val="00A1166C"/>
    <w:rsid w:val="00A1656E"/>
    <w:rsid w:val="00A26115"/>
    <w:rsid w:val="00A266B7"/>
    <w:rsid w:val="00A311E5"/>
    <w:rsid w:val="00A350B0"/>
    <w:rsid w:val="00A40A78"/>
    <w:rsid w:val="00A4678B"/>
    <w:rsid w:val="00A52AB6"/>
    <w:rsid w:val="00A533C1"/>
    <w:rsid w:val="00A61DA0"/>
    <w:rsid w:val="00A65C7B"/>
    <w:rsid w:val="00A65F85"/>
    <w:rsid w:val="00A70BC0"/>
    <w:rsid w:val="00A711E5"/>
    <w:rsid w:val="00A75EE3"/>
    <w:rsid w:val="00A76160"/>
    <w:rsid w:val="00A8504B"/>
    <w:rsid w:val="00A85FD2"/>
    <w:rsid w:val="00A87364"/>
    <w:rsid w:val="00A90C7F"/>
    <w:rsid w:val="00A919AB"/>
    <w:rsid w:val="00A91D7F"/>
    <w:rsid w:val="00A956E9"/>
    <w:rsid w:val="00A97CBB"/>
    <w:rsid w:val="00AB7CCF"/>
    <w:rsid w:val="00AC121C"/>
    <w:rsid w:val="00AE19B5"/>
    <w:rsid w:val="00AE4408"/>
    <w:rsid w:val="00AE493B"/>
    <w:rsid w:val="00AF6255"/>
    <w:rsid w:val="00B1505C"/>
    <w:rsid w:val="00B3268B"/>
    <w:rsid w:val="00B35764"/>
    <w:rsid w:val="00B55D0A"/>
    <w:rsid w:val="00B72875"/>
    <w:rsid w:val="00B76AD8"/>
    <w:rsid w:val="00B81601"/>
    <w:rsid w:val="00B82838"/>
    <w:rsid w:val="00B841DF"/>
    <w:rsid w:val="00B879C1"/>
    <w:rsid w:val="00B966EB"/>
    <w:rsid w:val="00BA0ACF"/>
    <w:rsid w:val="00BB40B3"/>
    <w:rsid w:val="00BC0185"/>
    <w:rsid w:val="00BC2DD5"/>
    <w:rsid w:val="00BC5A13"/>
    <w:rsid w:val="00BD41CC"/>
    <w:rsid w:val="00BD7008"/>
    <w:rsid w:val="00BD7841"/>
    <w:rsid w:val="00BD7940"/>
    <w:rsid w:val="00BF3E58"/>
    <w:rsid w:val="00BF5724"/>
    <w:rsid w:val="00BF7B61"/>
    <w:rsid w:val="00C03DC4"/>
    <w:rsid w:val="00C077D1"/>
    <w:rsid w:val="00C11C20"/>
    <w:rsid w:val="00C163A4"/>
    <w:rsid w:val="00C1644C"/>
    <w:rsid w:val="00C166A3"/>
    <w:rsid w:val="00C2342F"/>
    <w:rsid w:val="00C32BBF"/>
    <w:rsid w:val="00C37834"/>
    <w:rsid w:val="00C512AD"/>
    <w:rsid w:val="00C60C15"/>
    <w:rsid w:val="00C66545"/>
    <w:rsid w:val="00C80211"/>
    <w:rsid w:val="00C8176C"/>
    <w:rsid w:val="00CA02FE"/>
    <w:rsid w:val="00CA78C4"/>
    <w:rsid w:val="00CB2FE8"/>
    <w:rsid w:val="00CB5335"/>
    <w:rsid w:val="00CC1CF1"/>
    <w:rsid w:val="00CC3AA5"/>
    <w:rsid w:val="00CE2CEE"/>
    <w:rsid w:val="00CE3D54"/>
    <w:rsid w:val="00CF1B16"/>
    <w:rsid w:val="00CF2CC7"/>
    <w:rsid w:val="00CF38F7"/>
    <w:rsid w:val="00CF4EBC"/>
    <w:rsid w:val="00D15FCD"/>
    <w:rsid w:val="00D23D9D"/>
    <w:rsid w:val="00D241B7"/>
    <w:rsid w:val="00D24D33"/>
    <w:rsid w:val="00D3208B"/>
    <w:rsid w:val="00D362F9"/>
    <w:rsid w:val="00D47555"/>
    <w:rsid w:val="00D51CD6"/>
    <w:rsid w:val="00D57BF2"/>
    <w:rsid w:val="00D63269"/>
    <w:rsid w:val="00D72AD2"/>
    <w:rsid w:val="00D73BDA"/>
    <w:rsid w:val="00D77473"/>
    <w:rsid w:val="00D77982"/>
    <w:rsid w:val="00DB22D8"/>
    <w:rsid w:val="00DB6381"/>
    <w:rsid w:val="00DC2087"/>
    <w:rsid w:val="00DC4823"/>
    <w:rsid w:val="00DE5FF8"/>
    <w:rsid w:val="00DF30CB"/>
    <w:rsid w:val="00E15518"/>
    <w:rsid w:val="00E168E8"/>
    <w:rsid w:val="00E17D1E"/>
    <w:rsid w:val="00E218D9"/>
    <w:rsid w:val="00E27183"/>
    <w:rsid w:val="00E27F1A"/>
    <w:rsid w:val="00E3179E"/>
    <w:rsid w:val="00E42552"/>
    <w:rsid w:val="00E44991"/>
    <w:rsid w:val="00E56791"/>
    <w:rsid w:val="00E63A38"/>
    <w:rsid w:val="00E73808"/>
    <w:rsid w:val="00E73F20"/>
    <w:rsid w:val="00E7468A"/>
    <w:rsid w:val="00E814CD"/>
    <w:rsid w:val="00E85952"/>
    <w:rsid w:val="00E867A3"/>
    <w:rsid w:val="00E9586D"/>
    <w:rsid w:val="00E95F40"/>
    <w:rsid w:val="00EA067B"/>
    <w:rsid w:val="00EA6A76"/>
    <w:rsid w:val="00EF013B"/>
    <w:rsid w:val="00EF632D"/>
    <w:rsid w:val="00F15619"/>
    <w:rsid w:val="00F22CC9"/>
    <w:rsid w:val="00F22E4F"/>
    <w:rsid w:val="00F3101C"/>
    <w:rsid w:val="00F36268"/>
    <w:rsid w:val="00F44681"/>
    <w:rsid w:val="00F5644E"/>
    <w:rsid w:val="00F571AF"/>
    <w:rsid w:val="00F57A6B"/>
    <w:rsid w:val="00F63404"/>
    <w:rsid w:val="00F76C19"/>
    <w:rsid w:val="00F80B91"/>
    <w:rsid w:val="00F856B8"/>
    <w:rsid w:val="00F85E84"/>
    <w:rsid w:val="00F94845"/>
    <w:rsid w:val="00F95020"/>
    <w:rsid w:val="00F95046"/>
    <w:rsid w:val="00FA4039"/>
    <w:rsid w:val="00FA67ED"/>
    <w:rsid w:val="00FA7286"/>
    <w:rsid w:val="00FB2318"/>
    <w:rsid w:val="00FC2C91"/>
    <w:rsid w:val="00FC5007"/>
    <w:rsid w:val="00FE4455"/>
    <w:rsid w:val="00FE5B05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36"/>
  <w15:docId w15:val="{B66829BA-FFF8-4BFB-B56F-3D8CEBA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1B"/>
  </w:style>
  <w:style w:type="paragraph" w:styleId="Heading1">
    <w:name w:val="heading 1"/>
    <w:basedOn w:val="Normal1"/>
    <w:next w:val="Normal1"/>
    <w:rsid w:val="00A75EE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A75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E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5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3"/>
  </w:style>
  <w:style w:type="paragraph" w:styleId="Title">
    <w:name w:val="Title"/>
    <w:basedOn w:val="Normal1"/>
    <w:next w:val="Normal1"/>
    <w:rsid w:val="00A75E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D2"/>
  </w:style>
  <w:style w:type="paragraph" w:styleId="Footer">
    <w:name w:val="footer"/>
    <w:basedOn w:val="Normal"/>
    <w:link w:val="FooterChar"/>
    <w:uiPriority w:val="99"/>
    <w:semiHidden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D2"/>
  </w:style>
  <w:style w:type="table" w:styleId="TableGrid">
    <w:name w:val="Table Grid"/>
    <w:basedOn w:val="TableNormal"/>
    <w:uiPriority w:val="59"/>
    <w:rsid w:val="00D7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5667"/>
    <w:rPr>
      <w:b/>
      <w:bCs/>
    </w:rPr>
  </w:style>
  <w:style w:type="character" w:customStyle="1" w:styleId="apple-style-span">
    <w:name w:val="apple-style-span"/>
    <w:basedOn w:val="DefaultParagraphFont"/>
    <w:rsid w:val="00445667"/>
  </w:style>
  <w:style w:type="character" w:styleId="CommentReference">
    <w:name w:val="annotation reference"/>
    <w:basedOn w:val="DefaultParagraphFont"/>
    <w:uiPriority w:val="99"/>
    <w:semiHidden/>
    <w:unhideWhenUsed/>
    <w:rsid w:val="00E21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5D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Spacing">
    <w:name w:val="No Spacing"/>
    <w:uiPriority w:val="1"/>
    <w:qFormat/>
    <w:rsid w:val="003452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C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55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555AC"/>
  </w:style>
  <w:style w:type="character" w:styleId="FollowedHyperlink">
    <w:name w:val="FollowedHyperlink"/>
    <w:basedOn w:val="DefaultParagraphFont"/>
    <w:uiPriority w:val="99"/>
    <w:semiHidden/>
    <w:unhideWhenUsed/>
    <w:rsid w:val="0073288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5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tle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github.com/andytle/cpp-rasteriz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ytle/rmp-chromeextens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chrome.google.com/webstore/detail/depauw-university-rate-my/paaohihajiloonkfjmadnkjonjlhdaac/related?authuser=1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anhle_2022@depauw.edu" TargetMode="External"/><Relationship Id="rId14" Type="http://schemas.openxmlformats.org/officeDocument/2006/relationships/hyperlink" Target="http://www.techz.vn/dung-chi-choi-game-hay-tao-ra-chung-ylt5597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A1E4F-2C2D-4AA6-8D40-C692A7F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10679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Tien Le</dc:creator>
  <cp:lastModifiedBy>Anh Le</cp:lastModifiedBy>
  <cp:revision>137</cp:revision>
  <cp:lastPrinted>2019-10-30T20:14:00Z</cp:lastPrinted>
  <dcterms:created xsi:type="dcterms:W3CDTF">2017-10-23T17:57:00Z</dcterms:created>
  <dcterms:modified xsi:type="dcterms:W3CDTF">2021-03-11T07:03:00Z</dcterms:modified>
</cp:coreProperties>
</file>